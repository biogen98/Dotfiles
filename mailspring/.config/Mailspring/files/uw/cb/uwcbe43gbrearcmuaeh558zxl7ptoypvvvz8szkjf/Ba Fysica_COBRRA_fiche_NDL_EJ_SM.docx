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footer2.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media/image1.tif" ContentType="image/tiff"/>
  <Override PartName="/word/media/image2.tif" ContentType="image/tiff"/>
  <Override PartName="/word/media/image3.tif" ContentType="image/tiff"/>
  <Override PartName="/word/media/image4.jpeg" ContentType="image/jpeg"/>
  <Override PartName="/word/comments.xml" ContentType="application/vnd.openxmlformats-officedocument.wordprocessingml.comments+xml"/>
  <Override PartName="/word/styles.xml" ContentType="application/vnd.openxmlformats-officedocument.wordprocessingml.styles+xml"/>
  <Override PartName="/word/fontTable.xml" ContentType="application/vnd.openxmlformats-officedocument.wordprocessingml.fontTable+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V24pt"/>
        <w:tabs>
          <w:tab w:val="clear" w:pos="708"/>
          <w:tab w:val="left" w:pos="301" w:leader="none"/>
          <w:tab w:val="left" w:pos="1035" w:leader="none"/>
        </w:tabs>
        <w:spacing w:before="480" w:after="0"/>
        <w:rPr/>
      </w:pPr>
      <w:r>
        <w:rPr/>
        <w:tab/>
      </w:r>
    </w:p>
    <w:p>
      <w:pPr>
        <w:pStyle w:val="Normal"/>
        <w:rPr>
          <w:b/>
          <w:b/>
          <w:sz w:val="18"/>
        </w:rPr>
      </w:pPr>
      <w:r>
        <w:rPr>
          <w:b/>
          <w:sz w:val="24"/>
        </w:rPr>
        <w:t>Opleiding:</w:t>
      </w:r>
      <w:r>
        <w:rPr>
          <w:b/>
          <w:sz w:val="18"/>
        </w:rPr>
        <w:t xml:space="preserve"> </w:t>
      </w:r>
      <w:sdt>
        <w:sdtPr>
          <w:id w:val="1474644774"/>
        </w:sdtPr>
        <w:sdtContent>
          <w:r>
            <w:rPr>
              <w:b/>
              <w:sz w:val="18"/>
            </w:rPr>
            <w:t>Bachelor Fysica</w:t>
          </w:r>
        </w:sdtContent>
      </w:sdt>
    </w:p>
    <w:p>
      <w:pPr>
        <w:pStyle w:val="Normal"/>
        <w:rPr>
          <w:b/>
          <w:b/>
          <w:sz w:val="18"/>
        </w:rPr>
      </w:pPr>
      <w:r>
        <w:rPr>
          <w:b/>
          <w:sz w:val="18"/>
        </w:rPr>
        <w:t xml:space="preserve">Aangemaakt op: </w:t>
      </w:r>
      <w:sdt>
        <w:sdtPr>
          <w:id w:val="2043500432"/>
        </w:sdtPr>
        <w:sdtContent>
          <w:r>
            <w:rPr>
              <w:b/>
              <w:sz w:val="18"/>
            </w:rPr>
            <w:t>19/11/2019</w:t>
          </w:r>
        </w:sdtContent>
      </w:sdt>
    </w:p>
    <w:p>
      <w:pPr>
        <w:pStyle w:val="Normal"/>
        <w:jc w:val="both"/>
        <w:rPr/>
      </w:pPr>
      <w:r>
        <w:rPr>
          <w:sz w:val="18"/>
        </w:rPr>
        <w:t xml:space="preserve">KU Leuven ontwikkelt de kwaliteit van haar opleidingen aan de hand van de </w:t>
      </w:r>
      <w:hyperlink r:id="rId2">
        <w:r>
          <w:rPr>
            <w:rStyle w:val="InternetLink"/>
            <w:smallCaps/>
            <w:sz w:val="18"/>
          </w:rPr>
          <w:t>cobra</w:t>
        </w:r>
        <w:r>
          <w:rPr>
            <w:rStyle w:val="InternetLink"/>
            <w:sz w:val="18"/>
          </w:rPr>
          <w:t>-methode</w:t>
        </w:r>
      </w:hyperlink>
      <w:r>
        <w:rPr>
          <w:sz w:val="18"/>
        </w:rPr>
        <w:t xml:space="preserve">. Met onderstaande COBRA-fiche rapporteert de opleidingscommissie elke vier jaar over de kwaliteit van haar opleiding(en) en beschrijft ze de waargenomen sterkte(s) en geplande actie(s) voor de opleiding(en) </w:t>
      </w:r>
      <w:sdt>
        <w:sdtPr>
          <w:id w:val="2054694870"/>
        </w:sdtPr>
        <w:sdtContent>
          <w:r>
            <w:rPr>
              <w:sz w:val="18"/>
            </w:rPr>
            <w:t>Bachelor in de Fysica</w:t>
          </w:r>
        </w:sdtContent>
      </w:sdt>
      <w:r>
        <w:rPr>
          <w:sz w:val="18"/>
        </w:rPr>
        <w:t>.</w:t>
      </w:r>
    </w:p>
    <w:p>
      <w:pPr>
        <w:pStyle w:val="Heading1"/>
        <w:numPr>
          <w:ilvl w:val="0"/>
          <w:numId w:val="0"/>
        </w:numPr>
        <w:tabs>
          <w:tab w:val="clear" w:pos="708"/>
          <w:tab w:val="left" w:pos="5843" w:leader="none"/>
        </w:tabs>
        <w:spacing w:before="238" w:after="79"/>
        <w:ind w:left="720" w:hanging="720"/>
        <w:jc w:val="both"/>
        <w:rPr/>
      </w:pPr>
      <w:r>
        <w:rPr/>
        <w:t>Sterkte(s) van de opleiding(en)</w:t>
        <w:tab/>
      </w:r>
    </w:p>
    <w:p>
      <w:pPr>
        <w:pStyle w:val="Normal"/>
        <w:spacing w:before="113" w:after="0"/>
        <w:jc w:val="both"/>
        <w:rPr/>
      </w:pPr>
      <w:r>
        <w:rPr/>
        <w:t>Uit de besprekingen met de verschillende actoren (studenten, docenten, medewerkers, en externen) blijken de volgende sterktes van de opleiding Bachelor in de Fysica:</w:t>
      </w:r>
    </w:p>
    <w:p>
      <w:pPr>
        <w:pStyle w:val="ListParagraph"/>
        <w:numPr>
          <w:ilvl w:val="0"/>
          <w:numId w:val="3"/>
        </w:numPr>
        <w:spacing w:before="57" w:after="0"/>
        <w:contextualSpacing/>
        <w:jc w:val="both"/>
        <w:rPr/>
      </w:pPr>
      <w:r>
        <w:rPr/>
        <w:t xml:space="preserve">De studenten worden met duidelijke informatie en persoonlijke ondersteuning (zowel vakinhoudelijk als betreffende studietraject) geholpen </w:t>
      </w:r>
      <w:ins w:id="0" w:author="Simon Maenaut" w:date="2019-12-05T18:21:29Z">
        <w:r>
          <w:rPr/>
          <w:t xml:space="preserve">zowel </w:t>
        </w:r>
      </w:ins>
      <w:r>
        <w:rPr/>
        <w:t xml:space="preserve">bij de overgang van het secundair naar de universiteit </w:t>
      </w:r>
      <w:ins w:id="1" w:author="Simon Maenaut" w:date="2019-12-05T18:21:40Z">
        <w:r>
          <w:rPr/>
          <w:t>als</w:t>
        </w:r>
      </w:ins>
      <w:del w:id="2" w:author="Simon Maenaut" w:date="2019-12-05T18:21:41Z">
        <w:r>
          <w:rPr/>
          <w:delText>en</w:delText>
        </w:r>
      </w:del>
      <w:r>
        <w:rPr/>
        <w:t xml:space="preserve"> tijdens de</w:t>
      </w:r>
      <w:ins w:id="3" w:author="Simon Maenaut" w:date="2019-12-05T18:21:47Z">
        <w:r>
          <w:rPr/>
          <w:t xml:space="preserve"> </w:t>
        </w:r>
      </w:ins>
      <w:ins w:id="4" w:author="Simon Maenaut" w:date="2019-12-05T21:36:38Z">
        <w:r>
          <w:rPr/>
          <w:t>volledige</w:t>
        </w:r>
      </w:ins>
      <w:r>
        <w:rPr/>
        <w:t xml:space="preserve"> bachelorstudie.</w:t>
      </w:r>
    </w:p>
    <w:p>
      <w:pPr>
        <w:pStyle w:val="ListParagraph"/>
        <w:numPr>
          <w:ilvl w:val="0"/>
          <w:numId w:val="3"/>
        </w:numPr>
        <w:spacing w:before="113" w:after="0"/>
        <w:contextualSpacing/>
        <w:jc w:val="both"/>
        <w:rPr/>
      </w:pPr>
      <w:r>
        <w:rPr/>
        <w:t xml:space="preserve">Een zeer gedegen opleiding biedt </w:t>
      </w:r>
      <w:commentRangeStart w:id="0"/>
      <w:r>
        <w:rPr/>
        <w:t xml:space="preserve">een goed gebalanceerd pakket aan basiskennis, gespecialiseerde of verdiepende kennis en </w:t>
      </w:r>
      <w:r>
        <w:rPr/>
      </w:r>
      <w:commentRangeEnd w:id="0"/>
      <w:r>
        <w:commentReference w:id="0"/>
      </w:r>
      <w:r>
        <w:rPr/>
        <w:commentReference w:id="1"/>
      </w:r>
      <w:r>
        <w:rPr/>
        <w:t xml:space="preserve">verbreding. </w:t>
      </w:r>
      <w:ins w:id="5" w:author="Simon Maenaut" w:date="2019-12-05T18:21:56Z">
        <w:r>
          <w:rPr/>
          <w:t>Studenten werven in d</w:t>
        </w:r>
      </w:ins>
      <w:ins w:id="6" w:author="Simon Maenaut" w:date="2019-12-05T18:21:56Z">
        <w:r>
          <w:rPr>
            <w:rFonts w:eastAsia="Calibri" w:cs="" w:cstheme="minorBidi" w:eastAsiaTheme="minorHAnsi"/>
            <w:color w:val="auto"/>
            <w:kern w:val="0"/>
            <w:sz w:val="20"/>
            <w:szCs w:val="20"/>
            <w:lang w:val="nl-BE" w:eastAsia="en-US" w:bidi="ar-SA"/>
          </w:rPr>
          <w:t xml:space="preserve">e opleiding </w:t>
        </w:r>
      </w:ins>
      <w:ins w:id="7" w:author="Simon Maenaut" w:date="2019-12-05T18:21:56Z">
        <w:r>
          <w:rPr>
            <w:rFonts w:eastAsia="Calibri" w:cs="" w:cstheme="minorBidi" w:eastAsiaTheme="minorHAnsi"/>
            <w:b w:val="false"/>
            <w:i w:val="false"/>
            <w:color w:val="auto"/>
            <w:kern w:val="0"/>
            <w:sz w:val="20"/>
            <w:szCs w:val="20"/>
            <w:lang w:val="nl-BE" w:eastAsia="en-US" w:bidi="ar-SA"/>
          </w:rPr>
          <w:t xml:space="preserve">kennis over </w:t>
        </w:r>
      </w:ins>
      <w:ins w:id="8" w:author="Simon Maenaut" w:date="2019-12-05T18:21:56Z">
        <w:r>
          <w:rPr>
            <w:rFonts w:eastAsia="Calibri" w:cs="" w:cstheme="minorBidi" w:eastAsiaTheme="minorHAnsi"/>
            <w:color w:val="auto"/>
            <w:kern w:val="0"/>
            <w:sz w:val="20"/>
            <w:szCs w:val="20"/>
            <w:lang w:val="nl-BE" w:eastAsia="en-US" w:bidi="ar-SA"/>
          </w:rPr>
          <w:t>mechanica, elektromagnetisme, thermische fysica en experimentele methodes in de natuurkunde.  Ze verdiepen zich in de moderne fysica i.h.b. in kernfysica, vaste-stoffysica en fysica van de zachte materie. Het leerproces wordt geleid door gedreven docente</w:t>
        </w:r>
      </w:ins>
      <w:ins w:id="9" w:author="Simon Maenaut" w:date="2019-12-05T18:21:56Z">
        <w:r>
          <w:rPr/>
          <w:t xml:space="preserve">n </w:t>
        </w:r>
      </w:ins>
      <w:ins w:id="10" w:author="Simon Maenaut" w:date="2019-12-05T18:21:56Z">
        <w:r>
          <w:rPr>
            <w:rFonts w:eastAsia="Calibri" w:cs="" w:cstheme="minorBidi" w:eastAsiaTheme="minorHAnsi"/>
            <w:color w:val="auto"/>
            <w:kern w:val="0"/>
            <w:sz w:val="20"/>
            <w:szCs w:val="20"/>
            <w:lang w:val="nl-BE" w:eastAsia="en-US" w:bidi="ar-SA"/>
          </w:rPr>
          <w:t>met</w:t>
        </w:r>
      </w:ins>
      <w:ins w:id="11" w:author="Simon Maenaut" w:date="2019-12-05T18:21:56Z">
        <w:r>
          <w:rPr/>
          <w:t xml:space="preserve"> expertise in verschillende domeinen van de fysica </w:t>
        </w:r>
      </w:ins>
      <w:ins w:id="12" w:author="Simon Maenaut" w:date="2019-12-05T18:21:56Z">
        <w:r>
          <w:rPr>
            <w:rFonts w:eastAsia="Calibri" w:cs="" w:cstheme="minorBidi" w:eastAsiaTheme="minorHAnsi"/>
            <w:color w:val="auto"/>
            <w:kern w:val="0"/>
            <w:sz w:val="20"/>
            <w:szCs w:val="20"/>
            <w:lang w:val="nl-BE" w:eastAsia="en-US" w:bidi="ar-SA"/>
          </w:rPr>
          <w:t>met</w:t>
        </w:r>
      </w:ins>
      <w:ins w:id="13" w:author="Simon Maenaut" w:date="2019-12-05T18:21:56Z">
        <w:r>
          <w:rPr/>
          <w:t xml:space="preserve"> </w:t>
        </w:r>
      </w:ins>
      <w:ins w:id="14" w:author="Simon Maenaut" w:date="2019-12-05T18:21:56Z">
        <w:r>
          <w:rPr>
            <w:rFonts w:eastAsia="Calibri" w:cs="" w:cstheme="minorBidi" w:eastAsiaTheme="minorHAnsi"/>
            <w:color w:val="auto"/>
            <w:kern w:val="0"/>
            <w:sz w:val="20"/>
            <w:szCs w:val="20"/>
            <w:lang w:val="nl-BE" w:eastAsia="en-US" w:bidi="ar-SA"/>
          </w:rPr>
          <w:t>steun van</w:t>
        </w:r>
      </w:ins>
      <w:ins w:id="15" w:author="Simon Maenaut" w:date="2019-12-05T18:21:56Z">
        <w:r>
          <w:rPr/>
          <w:t xml:space="preserve"> heel het didactisch team.</w:t>
        </w:r>
      </w:ins>
    </w:p>
    <w:p>
      <w:pPr>
        <w:pStyle w:val="ListParagraph"/>
        <w:numPr>
          <w:ilvl w:val="0"/>
          <w:numId w:val="3"/>
        </w:numPr>
        <w:spacing w:before="113" w:after="0"/>
        <w:contextualSpacing/>
        <w:jc w:val="both"/>
        <w:rPr/>
      </w:pPr>
      <w:r>
        <w:rPr/>
        <w:t xml:space="preserve">Het is in het bijzonder erg waardevol dat de studenten zich in de ‘minor’ kunnen verdiepen in een andere aanverwante wetenschaps-discipline of in innovatie en technologie-transfer. Tijdens de bachelorproef komen de studenten heel nauw in contact met de internationale en state-of-the-art onderzoeksomgeving. </w:t>
      </w:r>
    </w:p>
    <w:p>
      <w:pPr>
        <w:pStyle w:val="ListParagraph"/>
        <w:numPr>
          <w:ilvl w:val="0"/>
          <w:numId w:val="3"/>
        </w:numPr>
        <w:jc w:val="both"/>
        <w:rPr>
          <w:del w:id="17" w:author="Simon Maenaut" w:date="2019-12-05T18:22:45Z"/>
        </w:rPr>
      </w:pPr>
      <w:del w:id="16" w:author="Simon Maenaut" w:date="2019-12-05T18:22:45Z">
        <w:r>
          <w:rPr/>
          <w:delText xml:space="preserve">De opleiding geeft ruimschoots aandacht aan vaardigheden zoals communiceren, presenteren, en groepswerk. </w:delText>
        </w:r>
      </w:del>
    </w:p>
    <w:p>
      <w:pPr>
        <w:pStyle w:val="ListParagraph"/>
        <w:numPr>
          <w:ilvl w:val="0"/>
          <w:numId w:val="3"/>
        </w:numPr>
        <w:jc w:val="both"/>
        <w:rPr/>
      </w:pPr>
      <w:r>
        <w:rPr/>
        <w:t>Studenten en docenten waarderen bovendien het zeer gevarieerde aanbod aan verschillende les- en evaluatievormen met bijzondere aandacht voor onderwijsvernieuwing en activerende contactmomenten</w:t>
      </w:r>
      <w:ins w:id="18" w:author="Simon Maenaut" w:date="2019-12-05T21:06:25Z">
        <w:r>
          <w:rPr/>
          <w:t>.</w:t>
        </w:r>
      </w:ins>
      <w:del w:id="19" w:author="Simon Maenaut" w:date="2019-12-05T21:06:25Z">
        <w:r>
          <w:rPr/>
          <w:delText>,</w:delText>
        </w:r>
      </w:del>
      <w:r>
        <w:rPr/>
        <w:t xml:space="preserve"> </w:t>
      </w:r>
      <w:del w:id="20" w:author="Simon Maenaut" w:date="2019-12-05T21:07:03Z">
        <w:r>
          <w:rPr/>
          <w:delText>met</w:delText>
        </w:r>
      </w:del>
      <w:ins w:id="21" w:author="Simon Maenaut" w:date="2019-12-05T21:07:03Z">
        <w:r>
          <w:rPr>
            <w:rFonts w:eastAsia="Calibri" w:cs="" w:cstheme="minorBidi" w:eastAsiaTheme="minorHAnsi"/>
            <w:color w:val="auto"/>
            <w:kern w:val="0"/>
            <w:sz w:val="20"/>
            <w:szCs w:val="20"/>
            <w:lang w:val="nl-BE" w:eastAsia="en-US" w:bidi="ar-SA"/>
          </w:rPr>
          <w:t xml:space="preserve">Een mooi voorbeeld hiervan is </w:t>
        </w:r>
      </w:ins>
      <w:del w:id="22" w:author="Simon Maenaut" w:date="2019-12-05T21:07:13Z">
        <w:r>
          <w:rPr>
            <w:rFonts w:eastAsia="Calibri" w:cs="" w:cstheme="minorBidi" w:eastAsiaTheme="minorHAnsi"/>
            <w:color w:val="auto"/>
            <w:kern w:val="0"/>
            <w:sz w:val="20"/>
            <w:szCs w:val="20"/>
            <w:lang w:val="nl-BE" w:eastAsia="en-US" w:bidi="ar-SA"/>
          </w:rPr>
          <w:delText xml:space="preserve"> troeven als </w:delText>
        </w:r>
      </w:del>
      <w:r>
        <w:rPr/>
        <w:t xml:space="preserve">‘peer assisted learning’. </w:t>
      </w:r>
      <w:ins w:id="23" w:author="Simon Maenaut" w:date="2019-12-05T18:23:25Z">
        <w:r>
          <w:rPr/>
          <w:t>De opleiding geeft ruimschoots aandacht aan vaardigheden zoals communiceren, presenteren, en groepswerk.</w:t>
        </w:r>
      </w:ins>
      <w:del w:id="24" w:author="Simon Maenaut" w:date="2019-12-05T18:23:23Z">
        <w:r>
          <w:rPr/>
          <w:delText xml:space="preserve"> </w:delText>
        </w:r>
      </w:del>
    </w:p>
    <w:p>
      <w:pPr>
        <w:pStyle w:val="ListParagraph"/>
        <w:numPr>
          <w:ilvl w:val="0"/>
          <w:numId w:val="3"/>
        </w:numPr>
        <w:jc w:val="both"/>
        <w:rPr/>
      </w:pPr>
      <w:r>
        <w:rPr/>
        <w:t xml:space="preserve">De opleiding biedt een ruim aanbod </w:t>
      </w:r>
      <w:ins w:id="25" w:author="Simon Maenaut" w:date="2019-12-05T18:23:38Z">
        <w:r>
          <w:rPr/>
          <w:t xml:space="preserve">aan </w:t>
        </w:r>
      </w:ins>
      <w:r>
        <w:rPr/>
        <w:t xml:space="preserve">persoonsvormende en </w:t>
      </w:r>
      <w:del w:id="26" w:author="Simon Maenaut" w:date="2019-12-05T18:23:58Z">
        <w:r>
          <w:rPr/>
          <w:delText>werkveldgerichte</w:delText>
        </w:r>
      </w:del>
      <w:ins w:id="27" w:author="Simon Maenaut" w:date="2019-12-05T18:23:58Z">
        <w:r>
          <w:rPr>
            <w:sz w:val="20"/>
            <w:szCs w:val="20"/>
          </w:rPr>
          <w:t>toekomstgerichte</w:t>
        </w:r>
      </w:ins>
      <w:r>
        <w:rPr/>
        <w:t xml:space="preserve"> initiatieven.  De studenten zijn erg enthousiast over de korte kennisverruimende presentaties </w:t>
      </w:r>
      <w:commentRangeStart w:id="2"/>
      <w:r>
        <w:rPr/>
        <w:t xml:space="preserve">door experten </w:t>
      </w:r>
      <w:r>
        <w:rPr/>
      </w:r>
      <w:commentRangeEnd w:id="2"/>
      <w:r>
        <w:commentReference w:id="2"/>
      </w:r>
      <w:r>
        <w:rPr/>
        <w:t xml:space="preserve">over </w:t>
      </w:r>
      <w:del w:id="28" w:author="Simon Maenaut" w:date="2019-12-05T18:24:23Z">
        <w:r>
          <w:rPr/>
          <w:delText xml:space="preserve">grote </w:delText>
        </w:r>
      </w:del>
      <w:r>
        <w:rPr/>
        <w:t xml:space="preserve">uitdagingen in het onderzoek, </w:t>
      </w:r>
      <w:del w:id="29" w:author="Simon Maenaut" w:date="2019-12-05T18:24:38Z">
        <w:r>
          <w:rPr/>
          <w:delText>beroepsuitstroom</w:delText>
        </w:r>
      </w:del>
      <w:ins w:id="30" w:author="Simon Maenaut" w:date="2019-12-05T21:37:12Z">
        <w:r>
          <w:rPr/>
          <w:t>mogelijkheden</w:t>
        </w:r>
      </w:ins>
      <w:ins w:id="31" w:author="Simon Maenaut" w:date="2019-12-05T18:24:38Z">
        <w:r>
          <w:rPr>
            <w:sz w:val="20"/>
            <w:szCs w:val="20"/>
          </w:rPr>
          <w:t xml:space="preserve"> in het werkveld</w:t>
        </w:r>
      </w:ins>
      <w:r>
        <w:rPr/>
        <w:t xml:space="preserve"> en de opleiding als geheel, die al vanaf de eerste lesweken </w:t>
      </w:r>
      <w:del w:id="32" w:author="Simon Maenaut" w:date="2019-12-05T18:24:47Z">
        <w:r>
          <w:rPr/>
          <w:delText xml:space="preserve">bijdragen aan </w:delText>
        </w:r>
      </w:del>
      <w:r>
        <w:rPr/>
        <w:t xml:space="preserve">een duidelijk beeld </w:t>
      </w:r>
      <w:ins w:id="33" w:author="Simon Maenaut" w:date="2019-12-05T18:25:45Z">
        <w:r>
          <w:rPr/>
          <w:t xml:space="preserve">geven </w:t>
        </w:r>
      </w:ins>
      <w:r>
        <w:rPr/>
        <w:t xml:space="preserve">van de </w:t>
      </w:r>
      <w:del w:id="34" w:author="Simon Maenaut" w:date="2019-12-05T18:25:55Z">
        <w:r>
          <w:rPr/>
          <w:delText>toekomst</w:delText>
        </w:r>
      </w:del>
      <w:r>
        <w:rPr/>
        <w:t>mogelijkheden als fysicus.</w:t>
      </w:r>
    </w:p>
    <w:p>
      <w:pPr>
        <w:pStyle w:val="Heading1"/>
        <w:numPr>
          <w:ilvl w:val="0"/>
          <w:numId w:val="0"/>
        </w:numPr>
        <w:spacing w:before="113" w:after="57"/>
        <w:ind w:left="720" w:hanging="720"/>
        <w:rPr/>
      </w:pPr>
      <w:r>
        <w:rPr/>
        <w:t>Geplande actie(s)</w:t>
      </w:r>
    </w:p>
    <w:p>
      <w:pPr>
        <w:pStyle w:val="ListParagraph"/>
        <w:numPr>
          <w:ilvl w:val="0"/>
          <w:numId w:val="2"/>
        </w:numPr>
        <w:spacing w:before="57" w:after="0"/>
        <w:contextualSpacing/>
        <w:jc w:val="both"/>
        <w:rPr/>
      </w:pPr>
      <w:r>
        <w:rPr/>
        <w:t xml:space="preserve">De opleiding zet blijvend in op het optimaliseren van de coherentie en stroomlijning binnen de vakken en tussen de vakken onderling door leerlijn-overleg. Een vak statistiek zal worden opgenomen in het verplichte deel van de bacheloropleiding fysica.  </w:t>
      </w:r>
    </w:p>
    <w:p>
      <w:pPr>
        <w:pStyle w:val="ListParagraph"/>
        <w:numPr>
          <w:ilvl w:val="0"/>
          <w:numId w:val="2"/>
        </w:numPr>
        <w:jc w:val="both"/>
        <w:rPr/>
      </w:pPr>
      <w:del w:id="35" w:author="Simon Maenaut" w:date="2019-12-05T18:26:26Z">
        <w:r>
          <w:rPr>
            <w:sz w:val="20"/>
            <w:szCs w:val="20"/>
          </w:rPr>
          <w:delText>Bovendien wenst d</w:delText>
        </w:r>
      </w:del>
      <w:ins w:id="36" w:author="Simon Maenaut" w:date="2019-12-05T18:26:26Z">
        <w:r>
          <w:rPr>
            <w:sz w:val="20"/>
            <w:szCs w:val="20"/>
          </w:rPr>
          <w:t>D</w:t>
        </w:r>
      </w:ins>
      <w:r>
        <w:rPr/>
        <w:t>e opleiding</w:t>
      </w:r>
      <w:ins w:id="37" w:author="Simon Maenaut" w:date="2019-12-05T18:26:49Z">
        <w:r>
          <w:rPr/>
          <w:t xml:space="preserve"> wenst</w:t>
        </w:r>
      </w:ins>
      <w:r>
        <w:rPr/>
        <w:t xml:space="preserve"> </w:t>
      </w:r>
      <w:r>
        <w:rPr/>
        <w:commentReference w:id="3"/>
      </w:r>
      <w:r>
        <w:rPr/>
        <w:t xml:space="preserve">bij toekomstige acties in het bijzonder het thema ‘feedback’ </w:t>
      </w:r>
      <w:ins w:id="38" w:author="Simon Maenaut" w:date="2019-12-05T18:27:00Z">
        <w:r>
          <w:rPr/>
          <w:t xml:space="preserve">voor studenten </w:t>
        </w:r>
      </w:ins>
      <w:r>
        <w:rPr/>
        <w:t xml:space="preserve">bij evaluaties en toetsen in de kijker te zetten.    </w:t>
      </w:r>
    </w:p>
    <w:p>
      <w:pPr>
        <w:pStyle w:val="ListParagraph"/>
        <w:numPr>
          <w:ilvl w:val="0"/>
          <w:numId w:val="2"/>
        </w:numPr>
        <w:jc w:val="both"/>
        <w:rPr/>
      </w:pPr>
      <w:r>
        <w:rPr/>
        <w:t xml:space="preserve">De opleiding wil nog verder inzetten op het integreren van hedendaagse onderzoekstopics </w:t>
      </w:r>
      <w:del w:id="39" w:author="Simon Maenaut" w:date="2019-12-05T18:27:23Z">
        <w:r>
          <w:rPr/>
          <w:delText>doorheen de</w:delText>
        </w:r>
      </w:del>
      <w:ins w:id="40" w:author="Simon Maenaut" w:date="2019-12-05T18:27:23Z">
        <w:r>
          <w:rPr/>
          <w:t>in diverse opleidingsonderdelen van de</w:t>
        </w:r>
      </w:ins>
      <w:commentRangeStart w:id="4"/>
      <w:r>
        <w:rPr/>
        <w:t xml:space="preserve"> </w:t>
      </w:r>
      <w:r>
        <w:rPr/>
      </w:r>
      <w:commentRangeEnd w:id="4"/>
      <w:r>
        <w:commentReference w:id="4"/>
      </w:r>
      <w:r>
        <w:rPr/>
        <w:t xml:space="preserve">bacheloropleiding.  </w:t>
      </w:r>
    </w:p>
    <w:p>
      <w:pPr>
        <w:pStyle w:val="ListParagraph"/>
        <w:numPr>
          <w:ilvl w:val="0"/>
          <w:numId w:val="2"/>
        </w:numPr>
        <w:jc w:val="both"/>
        <w:rPr/>
      </w:pPr>
      <w:r>
        <w:rPr/>
        <w:t>De opleiding wil de bachelorstudenten nog meer stimuleren om aan internationale uitwisselingen en zomerstages deel te nemen. Zo wordt er bijvoorbeeld samen met de faculteit gewerkt om vakkenpakketten aan te bieden die door de 3</w:t>
      </w:r>
      <w:r>
        <w:rPr>
          <w:vertAlign w:val="superscript"/>
        </w:rPr>
        <w:t>de</w:t>
      </w:r>
      <w:r>
        <w:rPr/>
        <w:t xml:space="preserve"> bachelorstudenten kunnen gevolgd worden aan buitenlandse universiteiten tijdens een internationale uitwisseling.</w:t>
      </w:r>
    </w:p>
    <w:p>
      <w:pPr>
        <w:pStyle w:val="ListParagraph"/>
        <w:numPr>
          <w:ilvl w:val="0"/>
          <w:numId w:val="2"/>
        </w:numPr>
        <w:jc w:val="both"/>
        <w:rPr/>
      </w:pPr>
      <w:r>
        <w:rPr/>
        <w:t>Tenslotte zal het nieuwe gebouw (Quadrivium) op onze campus een mooie verbetering betekenen voor bijkomende leer- en samenwerkingsruimtes voor onze studenten.</w:t>
      </w:r>
    </w:p>
    <w:sectPr>
      <w:headerReference w:type="default" r:id="rId3"/>
      <w:headerReference w:type="first" r:id="rId4"/>
      <w:footerReference w:type="default" r:id="rId5"/>
      <w:footerReference w:type="first" r:id="rId6"/>
      <w:type w:val="nextPage"/>
      <w:pgSz w:w="11906" w:h="16838"/>
      <w:pgMar w:left="1956" w:right="851" w:header="851" w:top="2127" w:footer="851" w:bottom="1701"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wald Janssens" w:date="2019-12-04T08:11:00Z" w:initials="EJ">
    <w:p>
      <w:r>
        <w:rPr>
          <w:rFonts w:ascii="DejaVu Serif" w:hAnsi="DejaVu Serif" w:eastAsia="DejaVu Sans" w:cs="DejaVu Sans"/>
          <w:sz w:val="24"/>
          <w:szCs w:val="24"/>
          <w:lang w:val="en-US" w:eastAsia="en-US" w:bidi="en-US"/>
        </w:rPr>
        <w:t>Ik mis een sterkte die dieper ingaat op de “inhoudelijke kwaliteit” mbt de fysica.</w:t>
      </w:r>
    </w:p>
    <w:p>
      <w:r>
        <w:rPr>
          <w:rFonts w:ascii="DejaVu Serif" w:hAnsi="DejaVu Serif" w:eastAsia="DejaVu Sans" w:cs="DejaVu Sans"/>
          <w:sz w:val="24"/>
          <w:szCs w:val="24"/>
          <w:lang w:val="en-US" w:eastAsia="en-US" w:bidi="en-US"/>
        </w:rPr>
        <w:t>Alle andere sterktes zijn prima, maar je kan foute indruk krijgen dat we vanalles doen voor een goede /brede opleiding maar weinig fysica.</w:t>
      </w:r>
    </w:p>
    <w:p>
      <w:r>
        <w:rPr>
          <w:rFonts w:ascii="DejaVu Serif" w:hAnsi="DejaVu Serif" w:eastAsia="DejaVu Sans" w:cs="DejaVu Sans"/>
          <w:sz w:val="24"/>
          <w:szCs w:val="24"/>
          <w:lang w:val="en-US" w:eastAsia="en-US" w:bidi="en-US"/>
        </w:rPr>
        <w:t xml:space="preserve">Enige woorden die naar inhoud verwijzen zijn “basiskennis, gespecialiseerd of verdiepende kennis”. </w:t>
      </w:r>
    </w:p>
    <w:p>
      <w:r>
        <w:rPr>
          <w:rFonts w:ascii="DejaVu Serif" w:hAnsi="DejaVu Serif" w:eastAsia="DejaVu Sans" w:cs="DejaVu Sans"/>
          <w:sz w:val="24"/>
          <w:szCs w:val="24"/>
          <w:lang w:val="en-US" w:eastAsia="en-US" w:bidi="en-US"/>
        </w:rPr>
        <w:t>Mogelijke oplossing: dit item opsplitsen in twee bullets waarbij eerste ingaat op de inhoudelijke kennis (en de expertise en gedrevenheid van de docenten)?</w:t>
      </w:r>
    </w:p>
    <w:p>
      <w:r>
        <w:rPr>
          <w:rFonts w:ascii="Liberation Serif" w:hAnsi="Liberation Serif" w:eastAsia="Tahoma" w:cs="Tahoma"/>
          <w:sz w:val="24"/>
          <w:szCs w:val="24"/>
          <w:lang w:val="en-US" w:eastAsia="en-US" w:bidi="en-US"/>
        </w:rPr>
      </w:r>
    </w:p>
    <w:p>
      <w:r>
        <w:rPr>
          <w:rFonts w:ascii="DejaVu Serif" w:hAnsi="DejaVu Serif" w:eastAsia="DejaVu Sans" w:cs="DejaVu Sans"/>
          <w:sz w:val="24"/>
          <w:szCs w:val="24"/>
          <w:lang w:val="en-US" w:eastAsia="en-US" w:bidi="en-US"/>
        </w:rPr>
        <w:t xml:space="preserve">Dit staat misschien niet letterlijk in de Cobra verslagen, maar implicitiet kwam dit wel aan bod </w:t>
      </w:r>
    </w:p>
    <w:p>
      <w:r>
        <w:rPr>
          <w:rFonts w:ascii="DejaVu Serif" w:hAnsi="DejaVu Serif" w:eastAsia="DejaVu Sans" w:cs="DejaVu Sans"/>
          <w:sz w:val="24"/>
          <w:szCs w:val="24"/>
          <w:lang w:val="en-US" w:eastAsia="en-US" w:bidi="en-US"/>
        </w:rPr>
        <w:t>Iets als kennis van mechanica, elektromagnetisme, thermische fysica, experimentele methodes, moderne fysica inclusief verdieping in kernfysica, vaste-stoffysica, ....aangebracht door gedreven docenten die expert zijn in de verschillende domeinen van de fysica.</w:t>
      </w:r>
    </w:p>
  </w:comment>
  <w:comment w:id="1" w:author="Simon Maenaut" w:date="2019-12-05T18:19:30Z" w:initials="SM">
    <w:p>
      <w:r>
        <w:rPr>
          <w:rFonts w:ascii="Calibri" w:hAnsi="Calibri" w:eastAsia="Calibri" w:cs=""/>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nl-BE" w:eastAsia="en-US" w:bidi="ar-SA"/>
        </w:rPr>
        <w:t>Reply to Ewald Janssens (04/12/2019, 08:11): "..."</w:t>
      </w:r>
    </w:p>
    <w:p>
      <w:r>
        <w:rPr>
          <w:rFonts w:ascii="DejaVu Serif" w:hAnsi="DejaVu Serif" w:eastAsia="DejaVu Sans" w:cs="DejaVu Sans"/>
          <w:sz w:val="20"/>
          <w:szCs w:val="24"/>
          <w:lang w:val="nl-BE" w:eastAsia="en-US" w:bidi="ar-SA"/>
        </w:rPr>
        <w:t>Suggestie om de inhoudelijke kennis over fysica die in de opleiding wordt aangeleerd op te nemen in deze fiche</w:t>
      </w:r>
    </w:p>
  </w:comment>
  <w:comment w:id="2" w:author="Ewald Janssens" w:date="2019-12-04T08:23:00Z" w:initials="EJ">
    <w:p>
      <w:r>
        <w:rPr>
          <w:rFonts w:ascii="DejaVu Serif" w:hAnsi="DejaVu Serif" w:eastAsia="DejaVu Sans" w:cs="DejaVu Sans"/>
          <w:sz w:val="24"/>
          <w:szCs w:val="24"/>
          <w:lang w:val="en-US" w:eastAsia="en-US" w:bidi="en-US"/>
        </w:rPr>
        <w:t>Als je lijn moet winnen</w:t>
      </w:r>
    </w:p>
  </w:comment>
  <w:comment w:id="3" w:author="Ewald Janssens" w:date="2019-12-04T08:13:00Z" w:initials="EJ">
    <w:p>
      <w:r>
        <w:rPr>
          <w:rFonts w:ascii="DejaVu Serif" w:hAnsi="DejaVu Serif" w:eastAsia="DejaVu Sans" w:cs="DejaVu Sans"/>
          <w:sz w:val="24"/>
          <w:szCs w:val="24"/>
          <w:lang w:val="en-US" w:eastAsia="en-US" w:bidi="en-US"/>
        </w:rPr>
        <w:t>Geen “bovendien”.</w:t>
      </w:r>
    </w:p>
    <w:p>
      <w:r>
        <w:rPr>
          <w:rFonts w:ascii="DejaVu Serif" w:hAnsi="DejaVu Serif" w:eastAsia="DejaVu Sans" w:cs="DejaVu Sans"/>
          <w:sz w:val="24"/>
          <w:szCs w:val="24"/>
          <w:lang w:val="en-US" w:eastAsia="en-US" w:bidi="en-US"/>
        </w:rPr>
        <w:t>De opleiding wenst...</w:t>
      </w:r>
    </w:p>
  </w:comment>
  <w:comment w:id="4" w:author="Ewald Janssens" w:date="2019-12-04T08:14:00Z" w:initials="EJ">
    <w:p>
      <w:r>
        <w:rPr>
          <w:rFonts w:ascii="DejaVu Serif" w:hAnsi="DejaVu Serif" w:eastAsia="DejaVu Sans" w:cs="DejaVu Sans"/>
          <w:sz w:val="24"/>
          <w:szCs w:val="24"/>
          <w:lang w:val="en-US" w:eastAsia="en-US" w:bidi="en-US"/>
        </w:rPr>
        <w:t>Wat bedoel je met “doorheen” ? “in diverse opleidingsonderdelen van de”?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Arial">
    <w:charset w:val="01"/>
    <w:family w:val="roman"/>
    <w:pitch w:val="default"/>
  </w:font>
  <w:font w:name="Calibri Light">
    <w:charset w:val="01"/>
    <w:family w:val="roman"/>
    <w:pitch w:val="default"/>
  </w:font>
  <w:font w:name="Segoe UI">
    <w:charset w:val="01"/>
    <w:family w:val="roman"/>
    <w:pitch w:val="default"/>
  </w:font>
  <w:font w:name="DejaVu Sans">
    <w:charset w:val="01"/>
    <w:family w:val="roman"/>
    <w:pitch w:val="default"/>
  </w:font>
  <w:font w:name="DejaVu Serif">
    <w:charset w:val="01"/>
    <w:family w:val="roman"/>
    <w:pitch w:val="default"/>
  </w:font>
  <w:font w:name="Symbol">
    <w:charset w:val="02"/>
    <w:family w:val="auto"/>
    <w:pitch w:val="variable"/>
  </w:font>
  <w:font w:name="Courier New">
    <w:charset w:val="01"/>
    <w:family w:val="auto"/>
    <w:pitch w:val="variable"/>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361950" cy="156845"/>
              <wp:effectExtent l="0" t="0" r="0" b="0"/>
              <wp:wrapSquare wrapText="largest"/>
              <wp:docPr id="9" name="Frame1"/>
              <a:graphic xmlns:a="http://schemas.openxmlformats.org/drawingml/2006/main">
                <a:graphicData uri="http://schemas.microsoft.com/office/word/2010/wordprocessingShape">
                  <wps:wsp>
                    <wps:cNvSpPr/>
                    <wps:spPr>
                      <a:xfrm>
                        <a:off x="0" y="0"/>
                        <a:ext cx="361440" cy="156240"/>
                      </a:xfrm>
                      <a:prstGeom prst="rect">
                        <a:avLst/>
                      </a:prstGeom>
                      <a:noFill/>
                      <a:ln>
                        <a:noFill/>
                      </a:ln>
                    </wps:spPr>
                    <wps:style>
                      <a:lnRef idx="0"/>
                      <a:fillRef idx="0"/>
                      <a:effectRef idx="0"/>
                      <a:fontRef idx="minor"/>
                    </wps:style>
                    <wps:txbx>
                      <w:txbxContent>
                        <w:p>
                          <w:pPr>
                            <w:pStyle w:val="Normal"/>
                            <w:shd w:val="solid" w:color="FFFFFF" w:fill="FFFFFF"/>
                            <w:spacing w:lineRule="exact" w:line="150" w:before="0" w:after="0"/>
                            <w:jc w:val="right"/>
                            <w:rPr/>
                          </w:pPr>
                          <w:r>
                            <w:rPr>
                              <w:rFonts w:eastAsia="Times New Roman" w:cs="Times New Roman"/>
                              <w:smallCaps/>
                              <w:sz w:val="14"/>
                              <w:szCs w:val="14"/>
                            </w:rPr>
                            <w:fldChar w:fldCharType="begin"/>
                          </w:r>
                          <w:r>
                            <w:rPr>
                              <w:smallCaps/>
                              <w:sz w:val="14"/>
                              <w:szCs w:val="14"/>
                              <w:rFonts w:eastAsia="Times New Roman" w:cs="Times New Roman"/>
                            </w:rPr>
                            <w:instrText> PAGE </w:instrText>
                          </w:r>
                          <w:r>
                            <w:rPr>
                              <w:smallCaps/>
                              <w:sz w:val="14"/>
                              <w:szCs w:val="14"/>
                              <w:rFonts w:eastAsia="Times New Roman" w:cs="Times New Roman"/>
                            </w:rPr>
                            <w:fldChar w:fldCharType="separate"/>
                          </w:r>
                          <w:r>
                            <w:rPr>
                              <w:smallCaps/>
                              <w:sz w:val="14"/>
                              <w:szCs w:val="14"/>
                              <w:rFonts w:eastAsia="Times New Roman" w:cs="Times New Roman"/>
                            </w:rPr>
                            <w:t>0</w:t>
                          </w:r>
                          <w:r>
                            <w:rPr>
                              <w:smallCaps/>
                              <w:sz w:val="14"/>
                              <w:szCs w:val="14"/>
                              <w:rFonts w:eastAsia="Times New Roman" w:cs="Times New Roman"/>
                            </w:rPr>
                            <w:fldChar w:fldCharType="end"/>
                          </w:r>
                          <w:r>
                            <w:rPr>
                              <w:rFonts w:eastAsia="Times New Roman" w:cs="Times New Roman"/>
                              <w:smallCaps/>
                              <w:color w:val="000000"/>
                              <w:sz w:val="14"/>
                              <w:szCs w:val="14"/>
                              <w:lang w:val="nl-NL" w:eastAsia="nl-NL"/>
                            </w:rPr>
                            <w:t>/</w:t>
                          </w:r>
                          <w:r>
                            <w:rPr>
                              <w:rFonts w:eastAsia="Times New Roman" w:cs="Times New Roman"/>
                              <w:smallCaps/>
                              <w:sz w:val="14"/>
                              <w:szCs w:val="14"/>
                            </w:rPr>
                            <w:fldChar w:fldCharType="begin"/>
                          </w:r>
                          <w:r>
                            <w:rPr>
                              <w:smallCaps/>
                              <w:sz w:val="14"/>
                              <w:szCs w:val="14"/>
                              <w:rFonts w:eastAsia="Times New Roman" w:cs="Times New Roman"/>
                            </w:rPr>
                            <w:instrText> NUMPAGES </w:instrText>
                          </w:r>
                          <w:r>
                            <w:rPr>
                              <w:smallCaps/>
                              <w:sz w:val="14"/>
                              <w:szCs w:val="14"/>
                              <w:rFonts w:eastAsia="Times New Roman" w:cs="Times New Roman"/>
                            </w:rPr>
                            <w:fldChar w:fldCharType="separate"/>
                          </w:r>
                          <w:r>
                            <w:rPr>
                              <w:smallCaps/>
                              <w:sz w:val="14"/>
                              <w:szCs w:val="14"/>
                              <w:rFonts w:eastAsia="Times New Roman" w:cs="Times New Roman"/>
                            </w:rPr>
                            <w:t>1</w:t>
                          </w:r>
                          <w:r>
                            <w:rPr>
                              <w:smallCaps/>
                              <w:sz w:val="14"/>
                              <w:szCs w:val="14"/>
                              <w:rFonts w:eastAsia="Times New Roman" w:cs="Times New Roman"/>
                            </w:rPr>
                            <w:fldChar w:fldCharType="end"/>
                          </w:r>
                        </w:p>
                      </w:txbxContent>
                    </wps:txbx>
                    <wps:bodyPr lIns="0" rIns="0" tIns="0" bIns="0">
                      <a:noAutofit/>
                    </wps:bodyPr>
                  </wps:wsp>
                </a:graphicData>
              </a:graphic>
            </wp:anchor>
          </w:drawing>
        </mc:Choice>
        <mc:Fallback>
          <w:pict>
            <v:rect id="shape_0" ID="Frame1" stroked="f" style="position:absolute;margin-left:524.2pt;margin-top:782.7pt;width:28.4pt;height:12.25pt;mso-position-horizontal-relative:page;mso-position-vertical-relative:page">
              <w10:wrap type="square"/>
              <v:fill o:detectmouseclick="t" on="false"/>
              <v:stroke color="#3465a4" joinstyle="round" endcap="flat"/>
              <v:textbox>
                <w:txbxContent>
                  <w:p>
                    <w:pPr>
                      <w:pStyle w:val="Normal"/>
                      <w:shd w:val="solid" w:color="FFFFFF" w:fill="FFFFFF"/>
                      <w:spacing w:lineRule="exact" w:line="150" w:before="0" w:after="0"/>
                      <w:jc w:val="right"/>
                      <w:rPr/>
                    </w:pPr>
                    <w:r>
                      <w:rPr>
                        <w:rFonts w:eastAsia="Times New Roman" w:cs="Times New Roman"/>
                        <w:smallCaps/>
                        <w:sz w:val="14"/>
                        <w:szCs w:val="14"/>
                      </w:rPr>
                      <w:fldChar w:fldCharType="begin"/>
                    </w:r>
                    <w:r>
                      <w:rPr>
                        <w:smallCaps/>
                        <w:sz w:val="14"/>
                        <w:szCs w:val="14"/>
                        <w:rFonts w:eastAsia="Times New Roman" w:cs="Times New Roman"/>
                      </w:rPr>
                      <w:instrText> PAGE </w:instrText>
                    </w:r>
                    <w:r>
                      <w:rPr>
                        <w:smallCaps/>
                        <w:sz w:val="14"/>
                        <w:szCs w:val="14"/>
                        <w:rFonts w:eastAsia="Times New Roman" w:cs="Times New Roman"/>
                      </w:rPr>
                      <w:fldChar w:fldCharType="separate"/>
                    </w:r>
                    <w:r>
                      <w:rPr>
                        <w:smallCaps/>
                        <w:sz w:val="14"/>
                        <w:szCs w:val="14"/>
                        <w:rFonts w:eastAsia="Times New Roman" w:cs="Times New Roman"/>
                      </w:rPr>
                      <w:t>0</w:t>
                    </w:r>
                    <w:r>
                      <w:rPr>
                        <w:smallCaps/>
                        <w:sz w:val="14"/>
                        <w:szCs w:val="14"/>
                        <w:rFonts w:eastAsia="Times New Roman" w:cs="Times New Roman"/>
                      </w:rPr>
                      <w:fldChar w:fldCharType="end"/>
                    </w:r>
                    <w:r>
                      <w:rPr>
                        <w:rFonts w:eastAsia="Times New Roman" w:cs="Times New Roman"/>
                        <w:smallCaps/>
                        <w:color w:val="000000"/>
                        <w:sz w:val="14"/>
                        <w:szCs w:val="14"/>
                        <w:lang w:val="nl-NL" w:eastAsia="nl-NL"/>
                      </w:rPr>
                      <w:t>/</w:t>
                    </w:r>
                    <w:r>
                      <w:rPr>
                        <w:rFonts w:eastAsia="Times New Roman" w:cs="Times New Roman"/>
                        <w:smallCaps/>
                        <w:sz w:val="14"/>
                        <w:szCs w:val="14"/>
                      </w:rPr>
                      <w:fldChar w:fldCharType="begin"/>
                    </w:r>
                    <w:r>
                      <w:rPr>
                        <w:smallCaps/>
                        <w:sz w:val="14"/>
                        <w:szCs w:val="14"/>
                        <w:rFonts w:eastAsia="Times New Roman" w:cs="Times New Roman"/>
                      </w:rPr>
                      <w:instrText> NUMPAGES </w:instrText>
                    </w:r>
                    <w:r>
                      <w:rPr>
                        <w:smallCaps/>
                        <w:sz w:val="14"/>
                        <w:szCs w:val="14"/>
                        <w:rFonts w:eastAsia="Times New Roman" w:cs="Times New Roman"/>
                      </w:rPr>
                      <w:fldChar w:fldCharType="separate"/>
                    </w:r>
                    <w:r>
                      <w:rPr>
                        <w:smallCaps/>
                        <w:sz w:val="14"/>
                        <w:szCs w:val="14"/>
                        <w:rFonts w:eastAsia="Times New Roman" w:cs="Times New Roman"/>
                      </w:rPr>
                      <w:t>1</w:t>
                    </w:r>
                    <w:r>
                      <w:rPr>
                        <w:smallCaps/>
                        <w:sz w:val="14"/>
                        <w:szCs w:val="14"/>
                        <w:rFonts w:eastAsia="Times New Roman" w:cs="Times New Roman"/>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both"/>
      <w:rPr/>
    </w:pPr>
    <w:r>
      <w:rPr/>
    </w:r>
  </w:p>
  <w:p>
    <w:pPr>
      <w:pStyle w:val="Footer"/>
      <w:jc w:val="both"/>
      <w:rPr/>
    </w:pPr>
    <w:r>
      <w:drawing>
        <wp:anchor behindDoc="0" distT="0" distB="0" distL="114300" distR="114300" simplePos="0" locked="0" layoutInCell="1" allowOverlap="1" relativeHeight="3">
          <wp:simplePos x="0" y="0"/>
          <wp:positionH relativeFrom="margin">
            <wp:posOffset>4692015</wp:posOffset>
          </wp:positionH>
          <wp:positionV relativeFrom="paragraph">
            <wp:posOffset>-37465</wp:posOffset>
          </wp:positionV>
          <wp:extent cx="1109980" cy="438785"/>
          <wp:effectExtent l="0" t="0" r="0" b="0"/>
          <wp:wrapTight wrapText="bothSides">
            <wp:wrapPolygon edited="0">
              <wp:start x="-322" y="0"/>
              <wp:lineTo x="-322" y="20306"/>
              <wp:lineTo x="21102" y="20306"/>
              <wp:lineTo x="21102" y="0"/>
              <wp:lineTo x="-322" y="0"/>
            </wp:wrapPolygon>
          </wp:wrapTight>
          <wp:docPr id="11" name="Afbeelding 105" descr="J:\CPKO-13\COBRA\400dpiLogo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05" descr="J:\CPKO-13\COBRA\400dpiLogoCropped.jpg"/>
                  <pic:cNvPicPr>
                    <a:picLocks noChangeAspect="1" noChangeArrowheads="1"/>
                  </pic:cNvPicPr>
                </pic:nvPicPr>
                <pic:blipFill>
                  <a:blip r:embed="rId1"/>
                  <a:stretch>
                    <a:fillRect/>
                  </a:stretch>
                </pic:blipFill>
                <pic:spPr bwMode="auto">
                  <a:xfrm>
                    <a:off x="0" y="0"/>
                    <a:ext cx="1109980" cy="438785"/>
                  </a:xfrm>
                  <a:prstGeom prst="rect">
                    <a:avLst/>
                  </a:prstGeom>
                </pic:spPr>
              </pic:pic>
            </a:graphicData>
          </a:graphic>
        </wp:anchor>
      </w:drawing>
    </w:r>
    <w:r>
      <w:rPr/>
      <w:t>D</w:t>
    </w:r>
    <w:r>
      <w:rPr/>
      <w:t>eze fiche is het resultaat van de voorbije vierjarige COBRA-cyclus (2015-2019). Dit document wordt opgesteld per opleiding, deelgenomen aan COBRA, en geeft de sterktes en actiepunten van de opleiding weer. Deze sterktes en actiepunten zijn het resultaat van de dialoog tussen de opleiding en haar stakeholders (primaire actoren, alumni, werkveld en internationale deskundigen uit de discipline). De fiche heeft tot doel een begrijpelijk beeld te geven van de gerealiseerde kwaliteit van de opleiding. De fiche wordt beschikbaar gesteld in het onderwijsaanbod en is dus toegankelijk voor het brede publiek.</w:t>
    </w:r>
  </w:p>
  <w:p>
    <w:pPr>
      <w:pStyle w:val="Footer"/>
      <w:jc w:val="both"/>
      <w:rPr/>
    </w:pPr>
    <w:r>
      <w:rPr/>
    </w:r>
  </w:p>
  <w:p>
    <w:pPr>
      <w:pStyle w:val="Footer"/>
      <w:jc w:val="both"/>
      <w:rPr/>
    </w:pPr>
    <w:r>
      <w:rPr/>
      <w:t xml:space="preserve">Meer informatie COBRA: </w:t>
    </w:r>
    <w:hyperlink r:id="rId2">
      <w:r>
        <w:rPr>
          <w:rStyle w:val="InternetLink"/>
        </w:rPr>
        <w:t>www.kuleuven.be/onderwijs/cobra</w:t>
      </w:r>
    </w:hyperlink>
    <w:r>
      <w:rPr/>
      <w:t xml:space="preserve"> </w:t>
    </w:r>
  </w:p>
  <w:p>
    <w:pPr>
      <w:pStyle w:val="Footer"/>
      <w:jc w:val="both"/>
      <w:rPr/>
    </w:pPr>
    <w:r>
      <w:rPr/>
      <w:t xml:space="preserve">Meer informatie over onderwijskwaliteit: </w:t>
    </w:r>
    <w:hyperlink r:id="rId3">
      <w:r>
        <w:rPr>
          <w:rStyle w:val="InternetLink"/>
        </w:rPr>
        <w:t>https://www.kuleuven.be/onderwijs/onderwijskwaliteit</w:t>
      </w:r>
    </w:hyperlink>
  </w:p>
  <w:p>
    <w:pPr>
      <w:pStyle w:val="Footer"/>
      <w:jc w:val="both"/>
      <w:rPr/>
    </w:pPr>
    <w:r>
      <w:rPr/>
      <w:t xml:space="preserve">Onderwijsterminologie KU Leuven: </w:t>
    </w:r>
    <w:hyperlink r:id="rId4">
      <w:r>
        <w:rPr>
          <w:rStyle w:val="InternetLink"/>
        </w:rPr>
        <w:t>https://www.kuleuven.be/onderwijs/onderwijslexicon</w:t>
      </w:r>
    </w:hyperlink>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240" w:after="0"/>
      <w:rPr/>
    </w:pPr>
    <w:r>
      <w:rPr/>
      <w:drawing>
        <wp:anchor behindDoc="1" distT="0" distB="0" distL="0" distR="0" simplePos="0" locked="0" layoutInCell="1" allowOverlap="1" relativeHeight="0">
          <wp:simplePos x="0" y="0"/>
          <wp:positionH relativeFrom="margin">
            <wp:align>right</wp:align>
          </wp:positionH>
          <wp:positionV relativeFrom="page">
            <wp:posOffset>540385</wp:posOffset>
          </wp:positionV>
          <wp:extent cx="539750" cy="539750"/>
          <wp:effectExtent l="0" t="0" r="0" b="0"/>
          <wp:wrapSquare wrapText="bothSides"/>
          <wp:docPr id="1" name="Afbeelding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02" descr=""/>
                  <pic:cNvPicPr>
                    <a:picLocks noChangeAspect="1" noChangeArrowheads="1"/>
                  </pic:cNvPicPr>
                </pic:nvPicPr>
                <pic:blipFill>
                  <a:blip r:embed="rId1"/>
                  <a:stretch>
                    <a:fillRect/>
                  </a:stretch>
                </pic:blipFill>
                <pic:spPr bwMode="auto">
                  <a:xfrm>
                    <a:off x="0" y="0"/>
                    <a:ext cx="539750" cy="53975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sz w:val="36"/>
        <w:szCs w:val="36"/>
      </w:rPr>
    </w:pPr>
    <w:r>
      <w:rPr>
        <w:sz w:val="36"/>
        <w:szCs w:val="36"/>
      </w:rPr>
      <w:t xml:space="preserve">      </w:t>
      <mc:AlternateContent>
        <mc:Choice Requires="wps">
          <w:drawing>
            <wp:anchor behindDoc="1" distT="0" distB="0" distL="0" distR="0" simplePos="0" locked="0" layoutInCell="1" allowOverlap="1" relativeHeight="4" wp14:anchorId="2ADBF723">
              <wp:simplePos x="0" y="0"/>
              <wp:positionH relativeFrom="page">
                <wp:posOffset>360045</wp:posOffset>
              </wp:positionH>
              <wp:positionV relativeFrom="page">
                <wp:posOffset>3565525</wp:posOffset>
              </wp:positionV>
              <wp:extent cx="110490" cy="3175"/>
              <wp:effectExtent l="0" t="0" r="0" b="0"/>
              <wp:wrapNone/>
              <wp:docPr id="2" name="Rechte verbindingslijn 16"/>
              <a:graphic xmlns:a="http://schemas.openxmlformats.org/drawingml/2006/main">
                <a:graphicData uri="http://schemas.microsoft.com/office/word/2010/wordprocessingShape">
                  <wps:wsp>
                    <wps:cNvSpPr/>
                    <wps:spPr>
                      <a:xfrm>
                        <a:off x="0" y="0"/>
                        <a:ext cx="109800" cy="180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8.35pt,280.7pt" to="36.95pt,280.8pt" ID="Rechte verbindingslijn 16" stroked="t" style="position:absolute;mso-position-horizontal-relative:page;mso-position-vertical-relative:page" wp14:anchorId="2ADBF723">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5" wp14:anchorId="54EF4D17">
              <wp:simplePos x="0" y="0"/>
              <wp:positionH relativeFrom="page">
                <wp:posOffset>360045</wp:posOffset>
              </wp:positionH>
              <wp:positionV relativeFrom="page">
                <wp:posOffset>5348605</wp:posOffset>
              </wp:positionV>
              <wp:extent cx="110490" cy="3175"/>
              <wp:effectExtent l="0" t="0" r="0" b="0"/>
              <wp:wrapNone/>
              <wp:docPr id="3" name="Rechte verbindingslijn 17"/>
              <a:graphic xmlns:a="http://schemas.openxmlformats.org/drawingml/2006/main">
                <a:graphicData uri="http://schemas.microsoft.com/office/word/2010/wordprocessingShape">
                  <wps:wsp>
                    <wps:cNvSpPr/>
                    <wps:spPr>
                      <a:xfrm>
                        <a:off x="0" y="0"/>
                        <a:ext cx="109800" cy="1800"/>
                      </a:xfrm>
                      <a:prstGeom prst="line">
                        <a:avLst/>
                      </a:prstGeom>
                      <a:ln w="6480">
                        <a:solidFill>
                          <a:srgbClr val="000000"/>
                        </a:solidFill>
                        <a:round/>
                      </a:ln>
                    </wps:spPr>
                    <wps:style>
                      <a:lnRef idx="0"/>
                      <a:fillRef idx="0"/>
                      <a:effectRef idx="0"/>
                      <a:fontRef idx="minor"/>
                    </wps:style>
                    <wps:bodyPr/>
                  </wps:wsp>
                </a:graphicData>
              </a:graphic>
            </wp:anchor>
          </w:drawing>
        </mc:Choice>
        <mc:Fallback>
          <w:pict>
            <v:line id="shape_0" from="28.35pt,421.1pt" to="36.95pt,421.2pt" ID="Rechte verbindingslijn 17" stroked="t" style="position:absolute;mso-position-horizontal-relative:page;mso-position-vertical-relative:page" wp14:anchorId="54EF4D17">
              <v:stroke color="black" weight="6480" joinstyle="round" endcap="flat"/>
              <v:fill o:detectmouseclick="t" on="false"/>
            </v:line>
          </w:pict>
        </mc:Fallback>
      </mc:AlternateContent>
      <mc:AlternateContent>
        <mc:Choice Requires="wps">
          <w:drawing>
            <wp:anchor behindDoc="1" distT="0" distB="0" distL="0" distR="0" simplePos="0" locked="0" layoutInCell="1" allowOverlap="1" relativeHeight="7" wp14:anchorId="74F304A7">
              <wp:simplePos x="0" y="0"/>
              <wp:positionH relativeFrom="margin">
                <wp:align>left</wp:align>
              </wp:positionH>
              <wp:positionV relativeFrom="margin">
                <wp:posOffset>330835</wp:posOffset>
              </wp:positionV>
              <wp:extent cx="5780405" cy="1270"/>
              <wp:effectExtent l="0" t="0" r="32385" b="19050"/>
              <wp:wrapNone/>
              <wp:docPr id="4" name="Rechte verbindingslijn 4"/>
              <a:graphic xmlns:a="http://schemas.openxmlformats.org/drawingml/2006/main">
                <a:graphicData uri="http://schemas.microsoft.com/office/word/2010/wordprocessingShape">
                  <wps:wsp>
                    <wps:cNvSpPr/>
                    <wps:spPr>
                      <a:xfrm>
                        <a:off x="0" y="0"/>
                        <a:ext cx="5779800" cy="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0pt,26.05pt" to="455.05pt,26.05pt" ID="Rechte verbindingslijn 4" stroked="t" style="position:absolute;mso-position-horizontal:left;mso-position-horizontal-relative:margin;mso-position-vertical-relative:margin" wp14:anchorId="74F304A7">
              <v:stroke color="black" weight="6480" joinstyle="miter" endcap="flat"/>
              <v:fill o:detectmouseclick="t" on="false"/>
            </v:line>
          </w:pict>
        </mc:Fallback>
      </mc:AlternateContent>
      <mc:AlternateContent>
        <mc:Choice Requires="wps">
          <w:drawing>
            <wp:anchor behindDoc="1" distT="0" distB="0" distL="0" distR="0" simplePos="0" locked="0" layoutInCell="1" allowOverlap="1" relativeHeight="8" wp14:anchorId="5393A68E">
              <wp:simplePos x="0" y="0"/>
              <wp:positionH relativeFrom="margin">
                <wp:align>right</wp:align>
              </wp:positionH>
              <wp:positionV relativeFrom="margin">
                <wp:posOffset>-74295</wp:posOffset>
              </wp:positionV>
              <wp:extent cx="5534025" cy="335915"/>
              <wp:effectExtent l="0" t="0" r="0" b="9525"/>
              <wp:wrapNone/>
              <wp:docPr id="5" name="Tekstvak 6"/>
              <a:graphic xmlns:a="http://schemas.openxmlformats.org/drawingml/2006/main">
                <a:graphicData uri="http://schemas.microsoft.com/office/word/2010/wordprocessingShape">
                  <wps:wsp>
                    <wps:cNvSpPr/>
                    <wps:spPr>
                      <a:xfrm>
                        <a:off x="0" y="0"/>
                        <a:ext cx="5533560" cy="335160"/>
                      </a:xfrm>
                      <a:prstGeom prst="rect">
                        <a:avLst/>
                      </a:prstGeom>
                      <a:solidFill>
                        <a:srgbClr val="ffffff"/>
                      </a:solidFill>
                      <a:ln w="6480">
                        <a:noFill/>
                      </a:ln>
                    </wps:spPr>
                    <wps:style>
                      <a:lnRef idx="0"/>
                      <a:fillRef idx="0"/>
                      <a:effectRef idx="0"/>
                      <a:fontRef idx="minor"/>
                    </wps:style>
                    <wps:txbx>
                      <w:txbxContent>
                        <w:p>
                          <w:pPr>
                            <w:pStyle w:val="KOPTEKST3"/>
                            <w:rPr>
                              <w:sz w:val="52"/>
                            </w:rPr>
                          </w:pPr>
                          <w:r>
                            <w:rPr>
                              <w:color w:val="000000"/>
                              <w:sz w:val="48"/>
                            </w:rPr>
                            <w:t>COBRA-fiche</w:t>
                          </w:r>
                        </w:p>
                      </w:txbxContent>
                    </wps:txbx>
                    <wps:bodyPr lIns="0" rIns="0" tIns="0" bIns="0">
                      <a:prstTxWarp prst="textNoShape"/>
                      <a:noAutofit/>
                    </wps:bodyPr>
                  </wps:wsp>
                </a:graphicData>
              </a:graphic>
            </wp:anchor>
          </w:drawing>
        </mc:Choice>
        <mc:Fallback>
          <w:pict>
            <v:rect id="shape_0" ID="Tekstvak 6" fillcolor="white" stroked="f" style="position:absolute;margin-left:19.2pt;margin-top:-5.85pt;width:435.65pt;height:26.35pt;mso-position-horizontal:right;mso-position-horizontal-relative:margin;mso-position-vertical-relative:margin" wp14:anchorId="5393A68E">
              <w10:wrap type="square"/>
              <v:fill o:detectmouseclick="t" type="solid" color2="black"/>
              <v:stroke color="#3465a4" weight="6480" joinstyle="round" endcap="flat"/>
              <v:textbox>
                <w:txbxContent>
                  <w:p>
                    <w:pPr>
                      <w:pStyle w:val="KOPTEKST3"/>
                      <w:rPr>
                        <w:sz w:val="52"/>
                      </w:rPr>
                    </w:pPr>
                    <w:r>
                      <w:rPr>
                        <w:color w:val="000000"/>
                        <w:sz w:val="48"/>
                      </w:rPr>
                      <w:t>COBRA-fiche</w:t>
                    </w:r>
                  </w:p>
                </w:txbxContent>
              </v:textbox>
            </v:rect>
          </w:pict>
        </mc:Fallback>
      </mc:AlternateContent>
    </w:r>
    <w:r>
      <w:rPr>
        <w:rStyle w:val="PlaceholderText"/>
      </w:rPr>
      <w:t>het logo van de faculteit kan hier worden toegevoegd</w:t>
    </w:r>
    <w:r>
      <w:drawing>
        <wp:anchor behindDoc="1" distT="0" distB="0" distL="114300" distR="114300" simplePos="0" locked="0" layoutInCell="1" allowOverlap="1" relativeHeight="9">
          <wp:simplePos x="0" y="0"/>
          <wp:positionH relativeFrom="page">
            <wp:posOffset>1080135</wp:posOffset>
          </wp:positionH>
          <wp:positionV relativeFrom="page">
            <wp:posOffset>540385</wp:posOffset>
          </wp:positionV>
          <wp:extent cx="1511935" cy="539750"/>
          <wp:effectExtent l="0" t="0" r="0" b="0"/>
          <wp:wrapSquare wrapText="bothSides"/>
          <wp:docPr id="7" name="Afbeelding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103" descr=""/>
                  <pic:cNvPicPr>
                    <a:picLocks noChangeAspect="1" noChangeArrowheads="1"/>
                  </pic:cNvPicPr>
                </pic:nvPicPr>
                <pic:blipFill>
                  <a:blip r:embed="rId1"/>
                  <a:stretch>
                    <a:fillRect/>
                  </a:stretch>
                </pic:blipFill>
                <pic:spPr bwMode="auto">
                  <a:xfrm>
                    <a:off x="0" y="0"/>
                    <a:ext cx="1511935" cy="539750"/>
                  </a:xfrm>
                  <a:prstGeom prst="rect">
                    <a:avLst/>
                  </a:prstGeom>
                </pic:spPr>
              </pic:pic>
            </a:graphicData>
          </a:graphic>
        </wp:anchor>
      </w:drawing>
      <w:drawing>
        <wp:anchor behindDoc="1" distT="0" distB="0" distL="0" distR="0" simplePos="0" locked="0" layoutInCell="1" allowOverlap="1" relativeHeight="6">
          <wp:simplePos x="0" y="0"/>
          <wp:positionH relativeFrom="margin">
            <wp:align>right</wp:align>
          </wp:positionH>
          <wp:positionV relativeFrom="page">
            <wp:posOffset>539115</wp:posOffset>
          </wp:positionV>
          <wp:extent cx="539750" cy="539750"/>
          <wp:effectExtent l="0" t="0" r="0" b="0"/>
          <wp:wrapTopAndBottom/>
          <wp:docPr id="8" name="Afbeelding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104" descr=""/>
                  <pic:cNvPicPr>
                    <a:picLocks noChangeAspect="1" noChangeArrowheads="1"/>
                  </pic:cNvPicPr>
                </pic:nvPicPr>
                <pic:blipFill>
                  <a:blip r:embed="rId2"/>
                  <a:stretch>
                    <a:fillRect/>
                  </a:stretch>
                </pic:blipFill>
                <pic:spPr bwMode="auto">
                  <a:xfrm>
                    <a:off x="0" y="0"/>
                    <a:ext cx="539750" cy="539750"/>
                  </a:xfrm>
                  <a:prstGeom prst="rect">
                    <a:avLst/>
                  </a:prstGeom>
                </pic:spPr>
              </pic:pic>
            </a:graphicData>
          </a:graphic>
        </wp:anchor>
      </w:drawing>
    </w:r>
    <w:r>
      <w:rPr>
        <w:rStyle w:val="PlaceholderText"/>
      </w:rPr>
      <w: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revisionView w:insDel="0" w:formatting="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B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B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uiPriority="0"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3168"/>
    <w:pPr>
      <w:widowControl/>
      <w:bidi w:val="0"/>
      <w:spacing w:lineRule="auto" w:line="240" w:before="240" w:after="0"/>
      <w:jc w:val="left"/>
    </w:pPr>
    <w:rPr>
      <w:rFonts w:ascii="Arial" w:hAnsi="Arial" w:eastAsia="Calibri" w:cs="" w:cstheme="minorBidi" w:eastAsiaTheme="minorHAnsi"/>
      <w:color w:val="auto"/>
      <w:kern w:val="0"/>
      <w:sz w:val="20"/>
      <w:szCs w:val="20"/>
      <w:lang w:val="nl-BE" w:eastAsia="en-US" w:bidi="ar-SA"/>
    </w:rPr>
  </w:style>
  <w:style w:type="paragraph" w:styleId="Heading1">
    <w:name w:val="Heading 1"/>
    <w:basedOn w:val="Normal"/>
    <w:next w:val="Normal"/>
    <w:link w:val="Heading1Char"/>
    <w:qFormat/>
    <w:rsid w:val="00fd3168"/>
    <w:pPr>
      <w:keepNext w:val="true"/>
      <w:keepLines/>
      <w:numPr>
        <w:ilvl w:val="0"/>
        <w:numId w:val="1"/>
      </w:numPr>
      <w:spacing w:before="480" w:after="240"/>
      <w:ind w:left="720" w:hanging="720"/>
      <w:outlineLvl w:val="0"/>
    </w:pPr>
    <w:rPr>
      <w:rFonts w:eastAsia="" w:cs="" w:cstheme="majorBidi" w:eastAsiaTheme="majorEastAsia"/>
      <w:b/>
      <w:bCs/>
      <w:sz w:val="24"/>
      <w:szCs w:val="24"/>
    </w:rPr>
  </w:style>
  <w:style w:type="paragraph" w:styleId="Heading2">
    <w:name w:val="Heading 2"/>
    <w:basedOn w:val="Normal"/>
    <w:next w:val="Normal"/>
    <w:link w:val="Heading2Char"/>
    <w:qFormat/>
    <w:rsid w:val="00fd3168"/>
    <w:pPr>
      <w:keepNext w:val="true"/>
      <w:keepLines/>
      <w:numPr>
        <w:ilvl w:val="1"/>
        <w:numId w:val="1"/>
      </w:numPr>
      <w:spacing w:before="480" w:after="240"/>
      <w:ind w:left="720" w:hanging="720"/>
      <w:outlineLvl w:val="1"/>
    </w:pPr>
    <w:rPr>
      <w:rFonts w:eastAsia="" w:cs="" w:cstheme="majorBidi" w:eastAsiaTheme="majorEastAsia"/>
      <w:b/>
      <w:bCs/>
      <w:szCs w:val="26"/>
    </w:rPr>
  </w:style>
  <w:style w:type="paragraph" w:styleId="Heading3">
    <w:name w:val="Heading 3"/>
    <w:basedOn w:val="Normal"/>
    <w:next w:val="Normal"/>
    <w:link w:val="Heading3Char"/>
    <w:qFormat/>
    <w:rsid w:val="00fd3168"/>
    <w:pPr>
      <w:keepNext w:val="true"/>
      <w:keepLines/>
      <w:numPr>
        <w:ilvl w:val="2"/>
        <w:numId w:val="1"/>
      </w:numPr>
      <w:spacing w:before="240" w:after="120"/>
      <w:outlineLvl w:val="2"/>
    </w:pPr>
    <w:rPr>
      <w:rFonts w:eastAsia="" w:cs="" w:cstheme="majorBidi" w:eastAsiaTheme="majorEastAsia"/>
      <w:b/>
      <w:bCs/>
      <w:i/>
    </w:rPr>
  </w:style>
  <w:style w:type="paragraph" w:styleId="Heading4">
    <w:name w:val="Heading 4"/>
    <w:basedOn w:val="Normal"/>
    <w:next w:val="Normal"/>
    <w:link w:val="Heading4Char"/>
    <w:qFormat/>
    <w:rsid w:val="00fd3168"/>
    <w:pPr>
      <w:keepNext w:val="true"/>
      <w:keepLines/>
      <w:numPr>
        <w:ilvl w:val="3"/>
        <w:numId w:val="1"/>
      </w:numPr>
      <w:ind w:left="720" w:hanging="720"/>
      <w:outlineLvl w:val="3"/>
    </w:pPr>
    <w:rPr>
      <w:rFonts w:eastAsia="" w:cs="" w:cstheme="majorBidi" w:eastAsiaTheme="majorEastAsia"/>
      <w:bCs/>
      <w:i/>
      <w:iCs/>
    </w:rPr>
  </w:style>
  <w:style w:type="paragraph" w:styleId="Heading5">
    <w:name w:val="Heading 5"/>
    <w:basedOn w:val="Normal"/>
    <w:next w:val="Normal"/>
    <w:link w:val="Heading5Char"/>
    <w:uiPriority w:val="9"/>
    <w:semiHidden/>
    <w:qFormat/>
    <w:rsid w:val="00fd3168"/>
    <w:pPr>
      <w:keepNext w:val="true"/>
      <w:keepLines/>
      <w:numPr>
        <w:ilvl w:val="4"/>
        <w:numId w:val="1"/>
      </w:numPr>
      <w:spacing w:before="200" w:after="0"/>
      <w:outlineLvl w:val="4"/>
    </w:pPr>
    <w:rPr>
      <w:rFonts w:ascii="Calibri Light" w:hAnsi="Calibri Light" w:eastAsia="" w:cs="" w:asciiTheme="majorHAnsi" w:cstheme="majorBid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fd3168"/>
    <w:pPr>
      <w:keepNext w:val="true"/>
      <w:keepLines/>
      <w:numPr>
        <w:ilvl w:val="5"/>
        <w:numId w:val="1"/>
      </w:numPr>
      <w:spacing w:before="200" w:after="0"/>
      <w:outlineLvl w:val="5"/>
    </w:pPr>
    <w:rPr>
      <w:rFonts w:ascii="Calibri Light" w:hAnsi="Calibri Light" w:eastAsia="" w:cs="" w:asciiTheme="majorHAnsi" w:cstheme="majorBid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fd3168"/>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d3168"/>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rPr>
  </w:style>
  <w:style w:type="paragraph" w:styleId="Heading9">
    <w:name w:val="Heading 9"/>
    <w:basedOn w:val="Normal"/>
    <w:next w:val="Normal"/>
    <w:link w:val="Heading9Char"/>
    <w:uiPriority w:val="9"/>
    <w:semiHidden/>
    <w:unhideWhenUsed/>
    <w:qFormat/>
    <w:rsid w:val="00fd3168"/>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d3168"/>
    <w:rPr>
      <w:rFonts w:ascii="Arial" w:hAnsi="Arial" w:eastAsia="" w:cs="" w:cstheme="majorBidi" w:eastAsiaTheme="majorEastAsia"/>
      <w:b/>
      <w:bCs/>
      <w:sz w:val="24"/>
      <w:szCs w:val="24"/>
    </w:rPr>
  </w:style>
  <w:style w:type="character" w:styleId="Heading2Char" w:customStyle="1">
    <w:name w:val="Heading 2 Char"/>
    <w:basedOn w:val="DefaultParagraphFont"/>
    <w:link w:val="Heading2"/>
    <w:qFormat/>
    <w:rsid w:val="00fd3168"/>
    <w:rPr>
      <w:rFonts w:ascii="Arial" w:hAnsi="Arial" w:eastAsia="" w:cs="" w:cstheme="majorBidi" w:eastAsiaTheme="majorEastAsia"/>
      <w:b/>
      <w:bCs/>
      <w:sz w:val="20"/>
      <w:szCs w:val="26"/>
    </w:rPr>
  </w:style>
  <w:style w:type="character" w:styleId="Heading3Char" w:customStyle="1">
    <w:name w:val="Heading 3 Char"/>
    <w:basedOn w:val="DefaultParagraphFont"/>
    <w:link w:val="Heading3"/>
    <w:qFormat/>
    <w:rsid w:val="00fd3168"/>
    <w:rPr>
      <w:rFonts w:ascii="Arial" w:hAnsi="Arial" w:eastAsia="" w:cs="" w:cstheme="majorBidi" w:eastAsiaTheme="majorEastAsia"/>
      <w:b/>
      <w:bCs/>
      <w:i/>
      <w:sz w:val="20"/>
      <w:szCs w:val="20"/>
    </w:rPr>
  </w:style>
  <w:style w:type="character" w:styleId="Heading4Char" w:customStyle="1">
    <w:name w:val="Heading 4 Char"/>
    <w:basedOn w:val="DefaultParagraphFont"/>
    <w:link w:val="Heading4"/>
    <w:qFormat/>
    <w:rsid w:val="00fd3168"/>
    <w:rPr>
      <w:rFonts w:ascii="Arial" w:hAnsi="Arial" w:eastAsia="" w:cs="" w:cstheme="majorBidi" w:eastAsiaTheme="majorEastAsia"/>
      <w:bCs/>
      <w:i/>
      <w:iCs/>
      <w:sz w:val="20"/>
      <w:szCs w:val="20"/>
    </w:rPr>
  </w:style>
  <w:style w:type="character" w:styleId="Heading5Char" w:customStyle="1">
    <w:name w:val="Heading 5 Char"/>
    <w:basedOn w:val="DefaultParagraphFont"/>
    <w:link w:val="Heading5"/>
    <w:uiPriority w:val="9"/>
    <w:semiHidden/>
    <w:qFormat/>
    <w:rsid w:val="00fd3168"/>
    <w:rPr>
      <w:rFonts w:ascii="Calibri Light" w:hAnsi="Calibri Light" w:eastAsia="" w:cs="" w:asciiTheme="majorHAnsi" w:cstheme="majorBidi" w:eastAsiaTheme="majorEastAsia" w:hAnsiTheme="majorHAnsi"/>
      <w:color w:val="1F4D78" w:themeColor="accent1" w:themeShade="7f"/>
      <w:sz w:val="20"/>
      <w:szCs w:val="20"/>
    </w:rPr>
  </w:style>
  <w:style w:type="character" w:styleId="Heading6Char" w:customStyle="1">
    <w:name w:val="Heading 6 Char"/>
    <w:basedOn w:val="DefaultParagraphFont"/>
    <w:link w:val="Heading6"/>
    <w:uiPriority w:val="9"/>
    <w:semiHidden/>
    <w:qFormat/>
    <w:rsid w:val="00fd3168"/>
    <w:rPr>
      <w:rFonts w:ascii="Calibri Light" w:hAnsi="Calibri Light" w:eastAsia="" w:cs="" w:asciiTheme="majorHAnsi" w:cstheme="majorBidi" w:eastAsiaTheme="majorEastAsia" w:hAnsiTheme="majorHAnsi"/>
      <w:i/>
      <w:iCs/>
      <w:color w:val="1F4D78" w:themeColor="accent1" w:themeShade="7f"/>
      <w:sz w:val="20"/>
      <w:szCs w:val="20"/>
    </w:rPr>
  </w:style>
  <w:style w:type="character" w:styleId="Heading7Char" w:customStyle="1">
    <w:name w:val="Heading 7 Char"/>
    <w:basedOn w:val="DefaultParagraphFont"/>
    <w:link w:val="Heading7"/>
    <w:uiPriority w:val="9"/>
    <w:semiHidden/>
    <w:qFormat/>
    <w:rsid w:val="00fd3168"/>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Heading8Char" w:customStyle="1">
    <w:name w:val="Heading 8 Char"/>
    <w:basedOn w:val="DefaultParagraphFont"/>
    <w:link w:val="Heading8"/>
    <w:uiPriority w:val="9"/>
    <w:semiHidden/>
    <w:qFormat/>
    <w:rsid w:val="00fd3168"/>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fd3168"/>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qFormat/>
    <w:rsid w:val="00fd3168"/>
    <w:rPr>
      <w:rFonts w:ascii="Arial" w:hAnsi="Arial"/>
      <w:caps/>
      <w:sz w:val="14"/>
      <w:szCs w:val="20"/>
    </w:rPr>
  </w:style>
  <w:style w:type="character" w:styleId="TitleChar" w:customStyle="1">
    <w:name w:val="Title Char"/>
    <w:basedOn w:val="DefaultParagraphFont"/>
    <w:link w:val="Title"/>
    <w:uiPriority w:val="10"/>
    <w:qFormat/>
    <w:rsid w:val="00fd3168"/>
    <w:rPr>
      <w:rFonts w:ascii="Arial" w:hAnsi="Arial" w:eastAsia="" w:cs="" w:cstheme="majorBidi" w:eastAsiaTheme="majorEastAsia"/>
      <w:b/>
      <w:bCs/>
      <w:sz w:val="24"/>
      <w:szCs w:val="24"/>
    </w:rPr>
  </w:style>
  <w:style w:type="character" w:styleId="FooterChar" w:customStyle="1">
    <w:name w:val="Footer Char"/>
    <w:basedOn w:val="DefaultParagraphFont"/>
    <w:link w:val="Footer"/>
    <w:qFormat/>
    <w:rsid w:val="00fd3168"/>
    <w:rPr>
      <w:rFonts w:ascii="Arial" w:hAnsi="Arial"/>
      <w:sz w:val="14"/>
      <w:szCs w:val="20"/>
    </w:rPr>
  </w:style>
  <w:style w:type="character" w:styleId="Emphasis">
    <w:name w:val="Emphasis"/>
    <w:basedOn w:val="DefaultParagraphFont"/>
    <w:qFormat/>
    <w:rsid w:val="00fd3168"/>
    <w:rPr>
      <w:i/>
      <w:iCs/>
    </w:rPr>
  </w:style>
  <w:style w:type="character" w:styleId="SignatureChar" w:customStyle="1">
    <w:name w:val="Signature Char"/>
    <w:basedOn w:val="DefaultParagraphFont"/>
    <w:link w:val="Signature"/>
    <w:qFormat/>
    <w:rsid w:val="00fd3168"/>
    <w:rPr>
      <w:rFonts w:ascii="Arial" w:hAnsi="Arial" w:cs="Arial"/>
      <w:sz w:val="20"/>
      <w:szCs w:val="20"/>
    </w:rPr>
  </w:style>
  <w:style w:type="character" w:styleId="SubtitleChar" w:customStyle="1">
    <w:name w:val="Subtitle Char"/>
    <w:basedOn w:val="DefaultParagraphFont"/>
    <w:link w:val="Subtitle"/>
    <w:uiPriority w:val="11"/>
    <w:qFormat/>
    <w:rsid w:val="00fd3168"/>
    <w:rPr>
      <w:rFonts w:ascii="Arial" w:hAnsi="Arial" w:eastAsia="" w:cs="" w:cstheme="majorBidi" w:eastAsiaTheme="majorEastAsia"/>
      <w:b/>
      <w:bCs/>
      <w:sz w:val="24"/>
      <w:szCs w:val="24"/>
    </w:rPr>
  </w:style>
  <w:style w:type="character" w:styleId="BalloonTextChar" w:customStyle="1">
    <w:name w:val="Balloon Text Char"/>
    <w:basedOn w:val="DefaultParagraphFont"/>
    <w:link w:val="BalloonText"/>
    <w:uiPriority w:val="99"/>
    <w:semiHidden/>
    <w:qFormat/>
    <w:rsid w:val="004a5597"/>
    <w:rPr>
      <w:rFonts w:ascii="Segoe UI" w:hAnsi="Segoe UI" w:cs="Segoe UI"/>
      <w:sz w:val="18"/>
      <w:szCs w:val="18"/>
    </w:rPr>
  </w:style>
  <w:style w:type="character" w:styleId="PlaceholderText">
    <w:name w:val="Placeholder Text"/>
    <w:basedOn w:val="DefaultParagraphFont"/>
    <w:uiPriority w:val="99"/>
    <w:semiHidden/>
    <w:qFormat/>
    <w:rsid w:val="00882d51"/>
    <w:rPr>
      <w:color w:val="808080"/>
    </w:rPr>
  </w:style>
  <w:style w:type="character" w:styleId="InternetLink">
    <w:name w:val="Internet Link"/>
    <w:basedOn w:val="DefaultParagraphFont"/>
    <w:uiPriority w:val="99"/>
    <w:unhideWhenUsed/>
    <w:rsid w:val="00695ef9"/>
    <w:rPr>
      <w:color w:val="0563C1" w:themeColor="hyperlink"/>
      <w:u w:val="single"/>
    </w:rPr>
  </w:style>
  <w:style w:type="character" w:styleId="FollowedHyperlink">
    <w:name w:val="FollowedHyperlink"/>
    <w:basedOn w:val="DefaultParagraphFont"/>
    <w:uiPriority w:val="99"/>
    <w:semiHidden/>
    <w:unhideWhenUsed/>
    <w:qFormat/>
    <w:rsid w:val="00981f66"/>
    <w:rPr>
      <w:color w:val="954F72" w:themeColor="followedHyperlink"/>
      <w:u w:val="single"/>
    </w:rPr>
  </w:style>
  <w:style w:type="character" w:styleId="Annotationreference">
    <w:name w:val="annotation reference"/>
    <w:basedOn w:val="DefaultParagraphFont"/>
    <w:uiPriority w:val="99"/>
    <w:semiHidden/>
    <w:unhideWhenUsed/>
    <w:qFormat/>
    <w:rsid w:val="00bd03d2"/>
    <w:rPr>
      <w:sz w:val="16"/>
      <w:szCs w:val="16"/>
    </w:rPr>
  </w:style>
  <w:style w:type="character" w:styleId="CommentTextChar" w:customStyle="1">
    <w:name w:val="Comment Text Char"/>
    <w:basedOn w:val="DefaultParagraphFont"/>
    <w:link w:val="CommentText"/>
    <w:uiPriority w:val="99"/>
    <w:semiHidden/>
    <w:qFormat/>
    <w:rsid w:val="00bd03d2"/>
    <w:rPr>
      <w:rFonts w:ascii="Arial" w:hAnsi="Arial"/>
      <w:sz w:val="20"/>
      <w:szCs w:val="20"/>
    </w:rPr>
  </w:style>
  <w:style w:type="character" w:styleId="CommentSubjectChar" w:customStyle="1">
    <w:name w:val="Comment Subject Char"/>
    <w:basedOn w:val="CommentTextChar"/>
    <w:link w:val="CommentSubject"/>
    <w:uiPriority w:val="99"/>
    <w:semiHidden/>
    <w:qFormat/>
    <w:rsid w:val="00bd03d2"/>
    <w:rPr>
      <w:rFonts w:ascii="Arial" w:hAnsi="Arial"/>
      <w:b/>
      <w:bCs/>
      <w:sz w:val="20"/>
      <w:szCs w:val="20"/>
    </w:rPr>
  </w:style>
  <w:style w:type="paragraph" w:styleId="Heading">
    <w:name w:val="Heading"/>
    <w:basedOn w:val="Normal"/>
    <w:next w:val="TextBody"/>
    <w:qFormat/>
    <w:pPr>
      <w:keepNext w:val="true"/>
      <w:spacing w:before="240" w:after="120"/>
    </w:pPr>
    <w:rPr>
      <w:rFonts w:ascii="DejaVu Sans" w:hAnsi="DejaVu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rsid w:val="00fd3168"/>
    <w:pPr>
      <w:spacing w:lineRule="exact" w:line="150" w:before="0" w:after="0"/>
      <w:jc w:val="right"/>
    </w:pPr>
    <w:rPr>
      <w:caps/>
      <w:sz w:val="14"/>
    </w:rPr>
  </w:style>
  <w:style w:type="paragraph" w:styleId="Title">
    <w:name w:val="Title"/>
    <w:basedOn w:val="Heading1"/>
    <w:next w:val="Normal"/>
    <w:link w:val="TitleChar"/>
    <w:uiPriority w:val="10"/>
    <w:qFormat/>
    <w:rsid w:val="00fd3168"/>
    <w:pPr>
      <w:numPr>
        <w:ilvl w:val="0"/>
        <w:numId w:val="0"/>
      </w:numPr>
      <w:spacing w:before="0" w:after="0"/>
      <w:ind w:left="720" w:hanging="720"/>
    </w:pPr>
    <w:rPr/>
  </w:style>
  <w:style w:type="paragraph" w:styleId="Footer">
    <w:name w:val="Footer"/>
    <w:basedOn w:val="Normal"/>
    <w:link w:val="FooterChar"/>
    <w:rsid w:val="00fd3168"/>
    <w:pPr>
      <w:spacing w:lineRule="exact" w:line="150" w:before="0" w:after="0"/>
    </w:pPr>
    <w:rPr>
      <w:sz w:val="14"/>
    </w:rPr>
  </w:style>
  <w:style w:type="paragraph" w:styleId="Signature">
    <w:name w:val="Signature"/>
    <w:basedOn w:val="Normal"/>
    <w:next w:val="NoSpacing"/>
    <w:link w:val="SignatureChar"/>
    <w:rsid w:val="00fd3168"/>
    <w:pPr>
      <w:tabs>
        <w:tab w:val="clear" w:pos="708"/>
        <w:tab w:val="left" w:pos="4536" w:leader="none"/>
      </w:tabs>
      <w:spacing w:before="1440" w:after="0"/>
    </w:pPr>
    <w:rPr>
      <w:rFonts w:cs="Arial"/>
    </w:rPr>
  </w:style>
  <w:style w:type="paragraph" w:styleId="KOPTEKST3" w:customStyle="1">
    <w:name w:val="_KOPTEKST3"/>
    <w:basedOn w:val="Normal"/>
    <w:semiHidden/>
    <w:qFormat/>
    <w:rsid w:val="00fd3168"/>
    <w:pPr>
      <w:spacing w:before="0" w:after="0"/>
      <w:jc w:val="right"/>
    </w:pPr>
    <w:rPr>
      <w:caps/>
      <w:sz w:val="80"/>
    </w:rPr>
  </w:style>
  <w:style w:type="paragraph" w:styleId="Subtitle">
    <w:name w:val="Subtitle"/>
    <w:basedOn w:val="Title"/>
    <w:next w:val="Normal"/>
    <w:link w:val="SubtitleChar"/>
    <w:uiPriority w:val="11"/>
    <w:qFormat/>
    <w:rsid w:val="00fd3168"/>
    <w:pPr>
      <w:spacing w:before="480" w:after="240"/>
    </w:pPr>
    <w:rPr/>
  </w:style>
  <w:style w:type="paragraph" w:styleId="AV24pt" w:customStyle="1">
    <w:name w:val="_AV-24pt"/>
    <w:basedOn w:val="Normal"/>
    <w:next w:val="Normal"/>
    <w:qFormat/>
    <w:rsid w:val="00fd3168"/>
    <w:pPr>
      <w:spacing w:before="480" w:after="0"/>
    </w:pPr>
    <w:rPr>
      <w:rFonts w:cs="Arial"/>
    </w:rPr>
  </w:style>
  <w:style w:type="paragraph" w:styleId="ListParagraph">
    <w:name w:val="List Paragraph"/>
    <w:basedOn w:val="Normal"/>
    <w:uiPriority w:val="34"/>
    <w:qFormat/>
    <w:rsid w:val="00fd3168"/>
    <w:pPr>
      <w:spacing w:before="240" w:after="0"/>
      <w:contextualSpacing/>
    </w:pPr>
    <w:rPr/>
  </w:style>
  <w:style w:type="paragraph" w:styleId="NoSpacing">
    <w:name w:val="No Spacing"/>
    <w:qFormat/>
    <w:rsid w:val="00fd3168"/>
    <w:pPr>
      <w:widowControl/>
      <w:bidi w:val="0"/>
      <w:spacing w:lineRule="auto" w:line="240" w:before="0" w:after="0"/>
      <w:jc w:val="left"/>
    </w:pPr>
    <w:rPr>
      <w:rFonts w:ascii="Arial" w:hAnsi="Arial" w:eastAsia="Calibri" w:cs="" w:cstheme="minorBidi" w:eastAsiaTheme="minorHAnsi"/>
      <w:color w:val="auto"/>
      <w:kern w:val="0"/>
      <w:sz w:val="20"/>
      <w:szCs w:val="20"/>
      <w:lang w:val="nl-BE" w:eastAsia="en-US" w:bidi="ar-SA"/>
    </w:rPr>
  </w:style>
  <w:style w:type="paragraph" w:styleId="BalloonText">
    <w:name w:val="Balloon Text"/>
    <w:basedOn w:val="Normal"/>
    <w:link w:val="BalloonTextChar"/>
    <w:uiPriority w:val="99"/>
    <w:semiHidden/>
    <w:unhideWhenUsed/>
    <w:qFormat/>
    <w:rsid w:val="004a5597"/>
    <w:pPr>
      <w:spacing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bd03d2"/>
    <w:pPr/>
    <w:rPr/>
  </w:style>
  <w:style w:type="paragraph" w:styleId="Annotationsubject">
    <w:name w:val="annotation subject"/>
    <w:basedOn w:val="Annotationtext"/>
    <w:next w:val="Annotationtext"/>
    <w:link w:val="CommentSubjectChar"/>
    <w:uiPriority w:val="99"/>
    <w:semiHidden/>
    <w:unhideWhenUsed/>
    <w:qFormat/>
    <w:rsid w:val="00bd03d2"/>
    <w:pPr/>
    <w:rPr>
      <w:b/>
      <w:bCs/>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d3168"/>
    <w:pPr>
      <w:spacing w:after="0" w:line="240" w:lineRule="auto"/>
    </w:pPr>
    <w:rPr>
      <w:rFonts w:eastAsiaTheme="minorEastAsia"/>
      <w:lang w:eastAsia="nl-B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kuleuven.be/onderwijs/onderwijskwaliteit/cobra"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comments" Target="comment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jpeg"/><Relationship Id="rId2" Type="http://schemas.openxmlformats.org/officeDocument/2006/relationships/hyperlink" Target="http://www.kuleuven.be/onderwijs/cobra" TargetMode="External"/><Relationship Id="rId3" Type="http://schemas.openxmlformats.org/officeDocument/2006/relationships/hyperlink" Target="https://www.kuleuven.be/onderwijs/onderwijskwaliteit" TargetMode="External"/><Relationship Id="rId4" Type="http://schemas.openxmlformats.org/officeDocument/2006/relationships/hyperlink" Target="https://www.kuleuven.be/onderwijs/onderwijslexicon" TargetMode="External"/>
</Relationships>
</file>

<file path=word/_rels/header1.xml.rels><?xml version="1.0" encoding="UTF-8"?>
<Relationships xmlns="http://schemas.openxmlformats.org/package/2006/relationships"><Relationship Id="rId1" Type="http://schemas.openxmlformats.org/officeDocument/2006/relationships/image" Target="media/image1.tif"/>
</Relationships>
</file>

<file path=word/_rels/header2.xml.rels><?xml version="1.0" encoding="UTF-8"?>
<Relationships xmlns="http://schemas.openxmlformats.org/package/2006/relationships"><Relationship Id="rId1" Type="http://schemas.openxmlformats.org/officeDocument/2006/relationships/image" Target="media/image2.tif"/><Relationship Id="rId2" Type="http://schemas.openxmlformats.org/officeDocument/2006/relationships/image" Target="media/image3.tif"/>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38351311E84685894CB78C5D5ABEF1"/>
        <w:category>
          <w:name w:val="Algemeen"/>
          <w:gallery w:val="placeholder"/>
        </w:category>
        <w:types>
          <w:type w:val="bbPlcHdr"/>
        </w:types>
        <w:behaviors>
          <w:behavior w:val="content"/>
        </w:behaviors>
        <w:guid w:val="{83D6C574-79E5-4EA1-BB2A-7A7AE82031E0}"/>
      </w:docPartPr>
      <w:docPartBody>
        <w:p w:rsidR="002D1406" w:rsidRDefault="00847200" w:rsidP="00847200">
          <w:pPr>
            <w:pStyle w:val="9D38351311E84685894CB78C5D5ABEF127"/>
          </w:pPr>
          <w:r>
            <w:rPr>
              <w:rStyle w:val="PlaceholderText"/>
            </w:rPr>
            <w:t>[Noteer hier de naam van de opleiding.]</w:t>
          </w:r>
        </w:p>
      </w:docPartBody>
    </w:docPart>
    <w:docPart>
      <w:docPartPr>
        <w:name w:val="C77979DF46034B02A39A2D4242D6EDDF"/>
        <w:category>
          <w:name w:val="Algemeen"/>
          <w:gallery w:val="placeholder"/>
        </w:category>
        <w:types>
          <w:type w:val="bbPlcHdr"/>
        </w:types>
        <w:behaviors>
          <w:behavior w:val="content"/>
        </w:behaviors>
        <w:guid w:val="{B177C55C-BDB2-4D00-83F7-D04AA81F3AD5}"/>
      </w:docPartPr>
      <w:docPartBody>
        <w:p w:rsidR="002D1406" w:rsidRDefault="00847200" w:rsidP="00847200">
          <w:pPr>
            <w:pStyle w:val="C77979DF46034B02A39A2D4242D6EDDF27"/>
          </w:pPr>
          <w:r>
            <w:rPr>
              <w:color w:val="7F7F7F" w:themeColor="text1" w:themeTint="80"/>
              <w:sz w:val="18"/>
            </w:rPr>
            <w:t>[n</w:t>
          </w:r>
          <w:r w:rsidRPr="00EC0DDE">
            <w:rPr>
              <w:color w:val="7F7F7F" w:themeColor="text1" w:themeTint="80"/>
              <w:sz w:val="18"/>
            </w:rPr>
            <w:t>oteer hier de naam van de opleiding</w:t>
          </w:r>
          <w:r>
            <w:rPr>
              <w:color w:val="7F7F7F" w:themeColor="text1" w:themeTint="80"/>
              <w:sz w:val="18"/>
            </w:rPr>
            <w:t xml:space="preserve"> (en)</w:t>
          </w:r>
          <w:r w:rsidRPr="00EC0DDE">
            <w:rPr>
              <w:color w:val="7F7F7F" w:themeColor="text1" w:themeTint="80"/>
              <w:sz w:val="18"/>
            </w:rPr>
            <w:t>]</w:t>
          </w:r>
        </w:p>
      </w:docPartBody>
    </w:docPart>
    <w:docPart>
      <w:docPartPr>
        <w:name w:val="1E4FDECD50EB4D72B0EFCAED814634E7"/>
        <w:category>
          <w:name w:val="Algemeen"/>
          <w:gallery w:val="placeholder"/>
        </w:category>
        <w:types>
          <w:type w:val="bbPlcHdr"/>
        </w:types>
        <w:behaviors>
          <w:behavior w:val="content"/>
        </w:behaviors>
        <w:guid w:val="{3C88E78A-4A80-464F-BFAB-201A8204C0E8}"/>
      </w:docPartPr>
      <w:docPartBody>
        <w:p w:rsidR="00847200" w:rsidRDefault="00847200" w:rsidP="002E7D96">
          <w:pPr>
            <w:jc w:val="both"/>
            <w:rPr>
              <w:rStyle w:val="PlaceholderText"/>
              <w:sz w:val="18"/>
              <w:szCs w:val="18"/>
            </w:rPr>
          </w:pPr>
          <w:r w:rsidRPr="002E7D96">
            <w:rPr>
              <w:rStyle w:val="PlaceholderText"/>
              <w:sz w:val="18"/>
              <w:szCs w:val="18"/>
            </w:rPr>
            <w:t>[Noteer hier de sterkte</w:t>
          </w:r>
          <w:r>
            <w:rPr>
              <w:rStyle w:val="PlaceholderText"/>
              <w:sz w:val="18"/>
              <w:szCs w:val="18"/>
            </w:rPr>
            <w:t>(</w:t>
          </w:r>
          <w:r w:rsidRPr="002E7D96">
            <w:rPr>
              <w:rStyle w:val="PlaceholderText"/>
              <w:sz w:val="18"/>
              <w:szCs w:val="18"/>
            </w:rPr>
            <w:t>s</w:t>
          </w:r>
          <w:r>
            <w:rPr>
              <w:rStyle w:val="PlaceholderText"/>
              <w:sz w:val="18"/>
              <w:szCs w:val="18"/>
            </w:rPr>
            <w:t>)</w:t>
          </w:r>
          <w:r w:rsidRPr="002E7D96">
            <w:rPr>
              <w:rStyle w:val="PlaceholderText"/>
              <w:sz w:val="18"/>
              <w:szCs w:val="18"/>
            </w:rPr>
            <w:t xml:space="preserve"> van de opleiding</w:t>
          </w:r>
          <w:r>
            <w:rPr>
              <w:rStyle w:val="PlaceholderText"/>
              <w:sz w:val="18"/>
              <w:szCs w:val="18"/>
            </w:rPr>
            <w:t>(en)</w:t>
          </w:r>
          <w:r w:rsidRPr="002E7D96">
            <w:rPr>
              <w:rStyle w:val="PlaceholderText"/>
              <w:sz w:val="18"/>
              <w:szCs w:val="18"/>
            </w:rPr>
            <w:t xml:space="preserve"> die zijn besproken </w:t>
          </w:r>
          <w:r>
            <w:rPr>
              <w:rStyle w:val="PlaceholderText"/>
              <w:sz w:val="18"/>
              <w:szCs w:val="18"/>
            </w:rPr>
            <w:t xml:space="preserve">tijdens de voorbije vierjarige </w:t>
          </w:r>
          <w:r w:rsidRPr="001203E0">
            <w:rPr>
              <w:rStyle w:val="PlaceholderText"/>
              <w:smallCaps/>
              <w:szCs w:val="18"/>
            </w:rPr>
            <w:t>cobra</w:t>
          </w:r>
          <w:r>
            <w:rPr>
              <w:rStyle w:val="PlaceholderText"/>
              <w:sz w:val="18"/>
              <w:szCs w:val="18"/>
            </w:rPr>
            <w:t>-cyclus (2015-2019)</w:t>
          </w:r>
          <w:r w:rsidRPr="002E7D96">
            <w:rPr>
              <w:rStyle w:val="PlaceholderText"/>
              <w:sz w:val="18"/>
              <w:szCs w:val="18"/>
            </w:rPr>
            <w:t>. Merk op dat dit rapport te begrijpen moet zijn voor externe lezers</w:t>
          </w:r>
          <w:r>
            <w:rPr>
              <w:rStyle w:val="PlaceholderText"/>
              <w:sz w:val="18"/>
              <w:szCs w:val="18"/>
            </w:rPr>
            <w:t xml:space="preserve"> en dat er voldoende context wordt gegeven. (M</w:t>
          </w:r>
          <w:r w:rsidRPr="002E7D96">
            <w:rPr>
              <w:rStyle w:val="PlaceholderText"/>
              <w:sz w:val="18"/>
              <w:szCs w:val="18"/>
            </w:rPr>
            <w:t>ax.</w:t>
          </w:r>
          <w:r>
            <w:rPr>
              <w:rStyle w:val="PlaceholderText"/>
              <w:sz w:val="18"/>
              <w:szCs w:val="18"/>
            </w:rPr>
            <w:t xml:space="preserve"> halve</w:t>
          </w:r>
          <w:r w:rsidRPr="002E7D96">
            <w:rPr>
              <w:rStyle w:val="PlaceholderText"/>
              <w:sz w:val="18"/>
              <w:szCs w:val="18"/>
            </w:rPr>
            <w:t xml:space="preserve"> pagina</w:t>
          </w:r>
          <w:r>
            <w:rPr>
              <w:rStyle w:val="PlaceholderText"/>
              <w:sz w:val="18"/>
              <w:szCs w:val="18"/>
            </w:rPr>
            <w:t>.)</w:t>
          </w:r>
          <w:r w:rsidRPr="002E7D96">
            <w:rPr>
              <w:rStyle w:val="PlaceholderText"/>
              <w:sz w:val="18"/>
              <w:szCs w:val="18"/>
            </w:rPr>
            <w:t>]</w:t>
          </w:r>
        </w:p>
        <w:p w:rsidR="00847200" w:rsidRPr="009D6B96" w:rsidRDefault="00847200" w:rsidP="00847200">
          <w:pPr>
            <w:pStyle w:val="ListParagraph"/>
            <w:numPr>
              <w:ilvl w:val="0"/>
              <w:numId w:val="2"/>
            </w:numPr>
            <w:jc w:val="both"/>
            <w:rPr>
              <w:rStyle w:val="PlaceholderText"/>
              <w:sz w:val="18"/>
              <w:szCs w:val="18"/>
            </w:rPr>
          </w:pPr>
        </w:p>
        <w:p w:rsidR="00847200" w:rsidRPr="002E7D96" w:rsidRDefault="00847200" w:rsidP="00EC0DDE">
          <w:pPr>
            <w:rPr>
              <w:sz w:val="18"/>
              <w:szCs w:val="18"/>
            </w:rPr>
          </w:pPr>
        </w:p>
        <w:p w:rsidR="00847200" w:rsidRDefault="00847200" w:rsidP="00EC0DDE">
          <w:pPr>
            <w:rPr>
              <w:sz w:val="18"/>
              <w:szCs w:val="18"/>
            </w:rPr>
          </w:pPr>
        </w:p>
        <w:p w:rsidR="00847200" w:rsidRPr="002E7D96" w:rsidRDefault="00847200" w:rsidP="00EC0DDE">
          <w:pPr>
            <w:rPr>
              <w:sz w:val="18"/>
              <w:szCs w:val="18"/>
            </w:rPr>
          </w:pPr>
        </w:p>
        <w:p w:rsidR="002D1406" w:rsidRDefault="002D1406"/>
      </w:docPartBody>
    </w:docPart>
    <w:docPart>
      <w:docPartPr>
        <w:name w:val="3FDB9119D8B34DA08D0B189768BE2A5B"/>
        <w:category>
          <w:name w:val="Algemeen"/>
          <w:gallery w:val="placeholder"/>
        </w:category>
        <w:types>
          <w:type w:val="bbPlcHdr"/>
        </w:types>
        <w:behaviors>
          <w:behavior w:val="content"/>
        </w:behaviors>
        <w:guid w:val="{BCC4928D-1821-4498-94A0-13694D0B7E1F}"/>
      </w:docPartPr>
      <w:docPartBody>
        <w:p w:rsidR="00847200" w:rsidRPr="002E7D96" w:rsidRDefault="00847200" w:rsidP="002E7D96">
          <w:pPr>
            <w:jc w:val="both"/>
            <w:rPr>
              <w:rStyle w:val="PlaceholderText"/>
              <w:sz w:val="18"/>
              <w:szCs w:val="18"/>
            </w:rPr>
          </w:pPr>
          <w:r w:rsidRPr="002E7D96">
            <w:rPr>
              <w:rStyle w:val="PlaceholderText"/>
              <w:sz w:val="18"/>
              <w:szCs w:val="18"/>
            </w:rPr>
            <w:t>[Noteer hier de</w:t>
          </w:r>
          <w:r>
            <w:rPr>
              <w:rStyle w:val="PlaceholderText"/>
              <w:sz w:val="18"/>
              <w:szCs w:val="18"/>
            </w:rPr>
            <w:t xml:space="preserve"> uitdaging(en) en daaraan gekoppelde</w:t>
          </w:r>
          <w:r w:rsidRPr="002E7D96">
            <w:rPr>
              <w:rStyle w:val="PlaceholderText"/>
              <w:sz w:val="18"/>
              <w:szCs w:val="18"/>
            </w:rPr>
            <w:t xml:space="preserve"> actie</w:t>
          </w:r>
          <w:r>
            <w:rPr>
              <w:rStyle w:val="PlaceholderText"/>
              <w:sz w:val="18"/>
              <w:szCs w:val="18"/>
            </w:rPr>
            <w:t>punt(en)</w:t>
          </w:r>
          <w:r w:rsidRPr="002E7D96">
            <w:rPr>
              <w:rStyle w:val="PlaceholderText"/>
              <w:sz w:val="18"/>
              <w:szCs w:val="18"/>
            </w:rPr>
            <w:t xml:space="preserve"> </w:t>
          </w:r>
          <w:r>
            <w:rPr>
              <w:rStyle w:val="PlaceholderText"/>
              <w:sz w:val="18"/>
              <w:szCs w:val="18"/>
            </w:rPr>
            <w:t>die de</w:t>
          </w:r>
          <w:r w:rsidRPr="002E7D96">
            <w:rPr>
              <w:rStyle w:val="PlaceholderText"/>
              <w:sz w:val="18"/>
              <w:szCs w:val="18"/>
            </w:rPr>
            <w:t xml:space="preserve"> </w:t>
          </w:r>
          <w:r>
            <w:rPr>
              <w:rStyle w:val="PlaceholderText"/>
              <w:sz w:val="18"/>
              <w:szCs w:val="18"/>
            </w:rPr>
            <w:t>opleidingscommissie heeft geformuleerd na het doorlopen van</w:t>
          </w:r>
          <w:r w:rsidRPr="002E7D96">
            <w:rPr>
              <w:rStyle w:val="PlaceholderText"/>
              <w:sz w:val="18"/>
              <w:szCs w:val="18"/>
            </w:rPr>
            <w:t xml:space="preserve"> de </w:t>
          </w:r>
          <w:r>
            <w:rPr>
              <w:rStyle w:val="PlaceholderText"/>
              <w:sz w:val="18"/>
              <w:szCs w:val="18"/>
            </w:rPr>
            <w:t xml:space="preserve">voorbije </w:t>
          </w:r>
          <w:r w:rsidRPr="002E7D96">
            <w:rPr>
              <w:rStyle w:val="PlaceholderText"/>
              <w:smallCaps/>
              <w:sz w:val="18"/>
              <w:szCs w:val="18"/>
            </w:rPr>
            <w:t>cobra</w:t>
          </w:r>
          <w:r w:rsidRPr="002E7D96">
            <w:rPr>
              <w:rStyle w:val="PlaceholderText"/>
              <w:sz w:val="18"/>
              <w:szCs w:val="18"/>
            </w:rPr>
            <w:t>-</w:t>
          </w:r>
          <w:r>
            <w:rPr>
              <w:rStyle w:val="PlaceholderText"/>
              <w:sz w:val="18"/>
              <w:szCs w:val="18"/>
            </w:rPr>
            <w:t>cyclus (2015-2019)</w:t>
          </w:r>
          <w:r w:rsidRPr="002E7D96">
            <w:rPr>
              <w:rStyle w:val="PlaceholderText"/>
              <w:sz w:val="18"/>
              <w:szCs w:val="18"/>
            </w:rPr>
            <w:t>. Merk op dat dit rapport te begrijpen moet zijn voor externe lezers</w:t>
          </w:r>
          <w:r>
            <w:rPr>
              <w:rStyle w:val="PlaceholderText"/>
              <w:sz w:val="18"/>
              <w:szCs w:val="18"/>
            </w:rPr>
            <w:t xml:space="preserve"> en dat er voldoende context wordt gegeven</w:t>
          </w:r>
          <w:r w:rsidRPr="002E7D96">
            <w:rPr>
              <w:rStyle w:val="PlaceholderText"/>
              <w:sz w:val="18"/>
              <w:szCs w:val="18"/>
            </w:rPr>
            <w:t xml:space="preserve">. </w:t>
          </w:r>
          <w:r>
            <w:rPr>
              <w:rStyle w:val="PlaceholderText"/>
              <w:sz w:val="18"/>
              <w:szCs w:val="18"/>
            </w:rPr>
            <w:t>(</w:t>
          </w:r>
          <w:r w:rsidRPr="002E7D96">
            <w:rPr>
              <w:rStyle w:val="PlaceholderText"/>
              <w:sz w:val="18"/>
              <w:szCs w:val="18"/>
            </w:rPr>
            <w:t xml:space="preserve">Max. </w:t>
          </w:r>
          <w:r>
            <w:rPr>
              <w:rStyle w:val="PlaceholderText"/>
              <w:sz w:val="18"/>
              <w:szCs w:val="18"/>
            </w:rPr>
            <w:t xml:space="preserve">halve </w:t>
          </w:r>
          <w:r w:rsidRPr="002E7D96">
            <w:rPr>
              <w:rStyle w:val="PlaceholderText"/>
              <w:sz w:val="18"/>
              <w:szCs w:val="18"/>
            </w:rPr>
            <w:t>pagina.</w:t>
          </w:r>
          <w:r>
            <w:rPr>
              <w:rStyle w:val="PlaceholderText"/>
              <w:sz w:val="18"/>
              <w:szCs w:val="18"/>
            </w:rPr>
            <w:t>)</w:t>
          </w:r>
          <w:r w:rsidRPr="002E7D96">
            <w:rPr>
              <w:rStyle w:val="PlaceholderText"/>
              <w:sz w:val="18"/>
              <w:szCs w:val="18"/>
            </w:rPr>
            <w:t>]</w:t>
          </w:r>
        </w:p>
        <w:p w:rsidR="00847200" w:rsidRPr="009D6B96" w:rsidRDefault="00847200" w:rsidP="00847200">
          <w:pPr>
            <w:pStyle w:val="ListParagraph"/>
            <w:numPr>
              <w:ilvl w:val="0"/>
              <w:numId w:val="2"/>
            </w:numPr>
            <w:jc w:val="both"/>
            <w:rPr>
              <w:rStyle w:val="PlaceholderText"/>
              <w:sz w:val="18"/>
              <w:szCs w:val="18"/>
            </w:rPr>
          </w:pPr>
        </w:p>
        <w:p w:rsidR="00847200" w:rsidRPr="002E7D96" w:rsidRDefault="00847200" w:rsidP="002E7D96">
          <w:pPr>
            <w:jc w:val="both"/>
            <w:rPr>
              <w:sz w:val="18"/>
              <w:szCs w:val="18"/>
            </w:rPr>
          </w:pPr>
        </w:p>
        <w:p w:rsidR="00847200" w:rsidRPr="002E7D96" w:rsidRDefault="00847200" w:rsidP="002E7D96">
          <w:pPr>
            <w:jc w:val="both"/>
            <w:rPr>
              <w:sz w:val="18"/>
              <w:szCs w:val="18"/>
            </w:rPr>
          </w:pPr>
        </w:p>
        <w:p w:rsidR="00847200" w:rsidRPr="002E7D96" w:rsidRDefault="00847200" w:rsidP="002E7D96">
          <w:pPr>
            <w:jc w:val="both"/>
            <w:rPr>
              <w:sz w:val="18"/>
              <w:szCs w:val="18"/>
            </w:rPr>
          </w:pPr>
        </w:p>
        <w:p w:rsidR="002D1406" w:rsidRDefault="002D1406"/>
      </w:docPartBody>
    </w:docPart>
    <w:docPart>
      <w:docPartPr>
        <w:name w:val="7DA546EEF33B4C54B0D5CD5664AEF4AB"/>
        <w:category>
          <w:name w:val="Algemeen"/>
          <w:gallery w:val="placeholder"/>
        </w:category>
        <w:types>
          <w:type w:val="bbPlcHdr"/>
        </w:types>
        <w:behaviors>
          <w:behavior w:val="content"/>
        </w:behaviors>
        <w:guid w:val="{7758EE55-5CDB-4260-A1EE-63DC579D3DF4}"/>
      </w:docPartPr>
      <w:docPartBody>
        <w:p w:rsidR="0001260D" w:rsidRDefault="00847200" w:rsidP="00847200">
          <w:pPr>
            <w:pStyle w:val="7DA546EEF33B4C54B0D5CD5664AEF4AB7"/>
          </w:pPr>
          <w:r>
            <w:rPr>
              <w:rStyle w:val="PlaceholderText"/>
            </w:rPr>
            <w:t>het logo van de faculteit kan hier worden toegevoegd</w:t>
          </w:r>
          <w:r w:rsidRPr="001B48E0">
            <w:rPr>
              <w:rStyle w:val="PlaceholderText"/>
            </w:rPr>
            <w:t>.</w:t>
          </w:r>
        </w:p>
      </w:docPartBody>
    </w:docPart>
    <w:docPart>
      <w:docPartPr>
        <w:name w:val="E1A7AC0328F547E4BB8E11E9180C6A4F"/>
        <w:category>
          <w:name w:val="Algemeen"/>
          <w:gallery w:val="placeholder"/>
        </w:category>
        <w:types>
          <w:type w:val="bbPlcHdr"/>
        </w:types>
        <w:behaviors>
          <w:behavior w:val="content"/>
        </w:behaviors>
        <w:guid w:val="{C30E384A-9328-41E2-ADAE-098D8DD38D53}"/>
      </w:docPartPr>
      <w:docPartBody>
        <w:p w:rsidR="00D45798" w:rsidRDefault="00847200" w:rsidP="00847200">
          <w:pPr>
            <w:pStyle w:val="E1A7AC0328F547E4BB8E11E9180C6A4F5"/>
          </w:pPr>
          <w:r>
            <w:rPr>
              <w:rStyle w:val="PlaceholderText"/>
            </w:rPr>
            <w:t>[Vul hier de datum in waarop dit document werd opgesteld.]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65B"/>
    <w:rsid w:val="0001260D"/>
    <w:rsid w:val="002D1406"/>
    <w:rsid w:val="003520AB"/>
    <w:rsid w:val="00441D02"/>
    <w:rsid w:val="0044265B"/>
    <w:rsid w:val="004C1CE7"/>
    <w:rsid w:val="00544EC5"/>
    <w:rsid w:val="00662967"/>
    <w:rsid w:val="00796CA5"/>
    <w:rsid w:val="007C7881"/>
    <w:rsid w:val="00847200"/>
    <w:rsid w:val="00937D7A"/>
    <w:rsid w:val="009722B2"/>
    <w:rsid w:val="00B03558"/>
    <w:rsid w:val="00CB0C32"/>
    <w:rsid w:val="00D45798"/>
    <w:rsid w:val="00D90346"/>
    <w:rsid w:val="00DA69E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7200"/>
    <w:rPr>
      <w:color w:val="808080"/>
    </w:rPr>
  </w:style>
  <w:style w:type="paragraph" w:customStyle="1" w:styleId="9D38351311E84685894CB78C5D5ABEF1">
    <w:name w:val="9D38351311E84685894CB78C5D5ABEF1"/>
    <w:rsid w:val="0044265B"/>
  </w:style>
  <w:style w:type="paragraph" w:customStyle="1" w:styleId="C77979DF46034B02A39A2D4242D6EDDF">
    <w:name w:val="C77979DF46034B02A39A2D4242D6EDDF"/>
    <w:rsid w:val="0044265B"/>
  </w:style>
  <w:style w:type="paragraph" w:customStyle="1" w:styleId="9D38351311E84685894CB78C5D5ABEF11">
    <w:name w:val="9D38351311E84685894CB78C5D5ABEF11"/>
    <w:rsid w:val="0044265B"/>
    <w:pPr>
      <w:spacing w:before="240" w:after="0" w:line="240" w:lineRule="auto"/>
    </w:pPr>
    <w:rPr>
      <w:rFonts w:ascii="Arial" w:eastAsiaTheme="minorHAnsi" w:hAnsi="Arial"/>
      <w:sz w:val="20"/>
      <w:szCs w:val="20"/>
      <w:lang w:eastAsia="en-US"/>
    </w:rPr>
  </w:style>
  <w:style w:type="paragraph" w:customStyle="1" w:styleId="C77979DF46034B02A39A2D4242D6EDDF1">
    <w:name w:val="C77979DF46034B02A39A2D4242D6EDDF1"/>
    <w:rsid w:val="0044265B"/>
    <w:pPr>
      <w:spacing w:before="240" w:after="0" w:line="240" w:lineRule="auto"/>
    </w:pPr>
    <w:rPr>
      <w:rFonts w:ascii="Arial" w:eastAsiaTheme="minorHAnsi" w:hAnsi="Arial"/>
      <w:sz w:val="20"/>
      <w:szCs w:val="20"/>
      <w:lang w:eastAsia="en-US"/>
    </w:rPr>
  </w:style>
  <w:style w:type="paragraph" w:customStyle="1" w:styleId="9D38351311E84685894CB78C5D5ABEF12">
    <w:name w:val="9D38351311E84685894CB78C5D5ABEF12"/>
    <w:rsid w:val="0044265B"/>
    <w:pPr>
      <w:spacing w:before="240" w:after="0" w:line="240" w:lineRule="auto"/>
    </w:pPr>
    <w:rPr>
      <w:rFonts w:ascii="Arial" w:eastAsiaTheme="minorHAnsi" w:hAnsi="Arial"/>
      <w:sz w:val="20"/>
      <w:szCs w:val="20"/>
      <w:lang w:eastAsia="en-US"/>
    </w:rPr>
  </w:style>
  <w:style w:type="paragraph" w:customStyle="1" w:styleId="C77979DF46034B02A39A2D4242D6EDDF2">
    <w:name w:val="C77979DF46034B02A39A2D4242D6EDDF2"/>
    <w:rsid w:val="0044265B"/>
    <w:pPr>
      <w:spacing w:before="240" w:after="0" w:line="240" w:lineRule="auto"/>
    </w:pPr>
    <w:rPr>
      <w:rFonts w:ascii="Arial" w:eastAsiaTheme="minorHAnsi" w:hAnsi="Arial"/>
      <w:sz w:val="20"/>
      <w:szCs w:val="20"/>
      <w:lang w:eastAsia="en-US"/>
    </w:rPr>
  </w:style>
  <w:style w:type="paragraph" w:customStyle="1" w:styleId="9D38351311E84685894CB78C5D5ABEF13">
    <w:name w:val="9D38351311E84685894CB78C5D5ABEF13"/>
    <w:rsid w:val="0044265B"/>
    <w:pPr>
      <w:spacing w:before="240" w:after="0" w:line="240" w:lineRule="auto"/>
    </w:pPr>
    <w:rPr>
      <w:rFonts w:ascii="Arial" w:eastAsiaTheme="minorHAnsi" w:hAnsi="Arial"/>
      <w:sz w:val="20"/>
      <w:szCs w:val="20"/>
      <w:lang w:eastAsia="en-US"/>
    </w:rPr>
  </w:style>
  <w:style w:type="paragraph" w:customStyle="1" w:styleId="C77979DF46034B02A39A2D4242D6EDDF3">
    <w:name w:val="C77979DF46034B02A39A2D4242D6EDDF3"/>
    <w:rsid w:val="0044265B"/>
    <w:pPr>
      <w:spacing w:before="240" w:after="0" w:line="240" w:lineRule="auto"/>
    </w:pPr>
    <w:rPr>
      <w:rFonts w:ascii="Arial" w:eastAsiaTheme="minorHAnsi" w:hAnsi="Arial"/>
      <w:sz w:val="20"/>
      <w:szCs w:val="20"/>
      <w:lang w:eastAsia="en-US"/>
    </w:rPr>
  </w:style>
  <w:style w:type="paragraph" w:customStyle="1" w:styleId="9D38351311E84685894CB78C5D5ABEF14">
    <w:name w:val="9D38351311E84685894CB78C5D5ABEF14"/>
    <w:rsid w:val="0044265B"/>
    <w:pPr>
      <w:spacing w:before="240" w:after="0" w:line="240" w:lineRule="auto"/>
    </w:pPr>
    <w:rPr>
      <w:rFonts w:ascii="Arial" w:eastAsiaTheme="minorHAnsi" w:hAnsi="Arial"/>
      <w:sz w:val="20"/>
      <w:szCs w:val="20"/>
      <w:lang w:eastAsia="en-US"/>
    </w:rPr>
  </w:style>
  <w:style w:type="paragraph" w:customStyle="1" w:styleId="C77979DF46034B02A39A2D4242D6EDDF4">
    <w:name w:val="C77979DF46034B02A39A2D4242D6EDDF4"/>
    <w:rsid w:val="0044265B"/>
    <w:pPr>
      <w:spacing w:before="240" w:after="0" w:line="240" w:lineRule="auto"/>
    </w:pPr>
    <w:rPr>
      <w:rFonts w:ascii="Arial" w:eastAsiaTheme="minorHAnsi" w:hAnsi="Arial"/>
      <w:sz w:val="20"/>
      <w:szCs w:val="20"/>
      <w:lang w:eastAsia="en-US"/>
    </w:rPr>
  </w:style>
  <w:style w:type="paragraph" w:customStyle="1" w:styleId="9D38351311E84685894CB78C5D5ABEF15">
    <w:name w:val="9D38351311E84685894CB78C5D5ABEF15"/>
    <w:rsid w:val="0044265B"/>
    <w:pPr>
      <w:spacing w:before="240" w:after="0" w:line="240" w:lineRule="auto"/>
    </w:pPr>
    <w:rPr>
      <w:rFonts w:ascii="Arial" w:eastAsiaTheme="minorHAnsi" w:hAnsi="Arial"/>
      <w:sz w:val="20"/>
      <w:szCs w:val="20"/>
      <w:lang w:eastAsia="en-US"/>
    </w:rPr>
  </w:style>
  <w:style w:type="paragraph" w:customStyle="1" w:styleId="C77979DF46034B02A39A2D4242D6EDDF5">
    <w:name w:val="C77979DF46034B02A39A2D4242D6EDDF5"/>
    <w:rsid w:val="0044265B"/>
    <w:pPr>
      <w:spacing w:before="240" w:after="0" w:line="240" w:lineRule="auto"/>
    </w:pPr>
    <w:rPr>
      <w:rFonts w:ascii="Arial" w:eastAsiaTheme="minorHAnsi" w:hAnsi="Arial"/>
      <w:sz w:val="20"/>
      <w:szCs w:val="20"/>
      <w:lang w:eastAsia="en-US"/>
    </w:rPr>
  </w:style>
  <w:style w:type="paragraph" w:customStyle="1" w:styleId="9D38351311E84685894CB78C5D5ABEF16">
    <w:name w:val="9D38351311E84685894CB78C5D5ABEF16"/>
    <w:rsid w:val="0044265B"/>
    <w:pPr>
      <w:spacing w:before="240" w:after="0" w:line="240" w:lineRule="auto"/>
    </w:pPr>
    <w:rPr>
      <w:rFonts w:ascii="Arial" w:eastAsiaTheme="minorHAnsi" w:hAnsi="Arial"/>
      <w:sz w:val="20"/>
      <w:szCs w:val="20"/>
      <w:lang w:eastAsia="en-US"/>
    </w:rPr>
  </w:style>
  <w:style w:type="paragraph" w:customStyle="1" w:styleId="C77979DF46034B02A39A2D4242D6EDDF6">
    <w:name w:val="C77979DF46034B02A39A2D4242D6EDDF6"/>
    <w:rsid w:val="0044265B"/>
    <w:pPr>
      <w:spacing w:before="240" w:after="0" w:line="240" w:lineRule="auto"/>
    </w:pPr>
    <w:rPr>
      <w:rFonts w:ascii="Arial" w:eastAsiaTheme="minorHAnsi" w:hAnsi="Arial"/>
      <w:sz w:val="20"/>
      <w:szCs w:val="20"/>
      <w:lang w:eastAsia="en-US"/>
    </w:rPr>
  </w:style>
  <w:style w:type="paragraph" w:customStyle="1" w:styleId="9D38351311E84685894CB78C5D5ABEF17">
    <w:name w:val="9D38351311E84685894CB78C5D5ABEF17"/>
    <w:rsid w:val="0044265B"/>
    <w:pPr>
      <w:spacing w:before="240" w:after="0" w:line="240" w:lineRule="auto"/>
    </w:pPr>
    <w:rPr>
      <w:rFonts w:ascii="Arial" w:eastAsiaTheme="minorHAnsi" w:hAnsi="Arial"/>
      <w:sz w:val="20"/>
      <w:szCs w:val="20"/>
      <w:lang w:eastAsia="en-US"/>
    </w:rPr>
  </w:style>
  <w:style w:type="paragraph" w:customStyle="1" w:styleId="C77979DF46034B02A39A2D4242D6EDDF7">
    <w:name w:val="C77979DF46034B02A39A2D4242D6EDDF7"/>
    <w:rsid w:val="0044265B"/>
    <w:pPr>
      <w:spacing w:before="240" w:after="0" w:line="240" w:lineRule="auto"/>
    </w:pPr>
    <w:rPr>
      <w:rFonts w:ascii="Arial" w:eastAsiaTheme="minorHAnsi" w:hAnsi="Arial"/>
      <w:sz w:val="20"/>
      <w:szCs w:val="20"/>
      <w:lang w:eastAsia="en-US"/>
    </w:rPr>
  </w:style>
  <w:style w:type="paragraph" w:customStyle="1" w:styleId="9D38351311E84685894CB78C5D5ABEF18">
    <w:name w:val="9D38351311E84685894CB78C5D5ABEF18"/>
    <w:rsid w:val="0044265B"/>
    <w:pPr>
      <w:spacing w:before="240" w:after="0" w:line="240" w:lineRule="auto"/>
    </w:pPr>
    <w:rPr>
      <w:rFonts w:ascii="Arial" w:eastAsiaTheme="minorHAnsi" w:hAnsi="Arial"/>
      <w:sz w:val="20"/>
      <w:szCs w:val="20"/>
      <w:lang w:eastAsia="en-US"/>
    </w:rPr>
  </w:style>
  <w:style w:type="paragraph" w:customStyle="1" w:styleId="C77979DF46034B02A39A2D4242D6EDDF8">
    <w:name w:val="C77979DF46034B02A39A2D4242D6EDDF8"/>
    <w:rsid w:val="0044265B"/>
    <w:pPr>
      <w:spacing w:before="240" w:after="0" w:line="240" w:lineRule="auto"/>
    </w:pPr>
    <w:rPr>
      <w:rFonts w:ascii="Arial" w:eastAsiaTheme="minorHAnsi" w:hAnsi="Arial"/>
      <w:sz w:val="20"/>
      <w:szCs w:val="20"/>
      <w:lang w:eastAsia="en-US"/>
    </w:rPr>
  </w:style>
  <w:style w:type="paragraph" w:customStyle="1" w:styleId="9D38351311E84685894CB78C5D5ABEF19">
    <w:name w:val="9D38351311E84685894CB78C5D5ABEF19"/>
    <w:rsid w:val="002D1406"/>
    <w:pPr>
      <w:spacing w:before="240" w:after="0" w:line="240" w:lineRule="auto"/>
    </w:pPr>
    <w:rPr>
      <w:rFonts w:ascii="Arial" w:eastAsiaTheme="minorHAnsi" w:hAnsi="Arial"/>
      <w:sz w:val="20"/>
      <w:szCs w:val="20"/>
      <w:lang w:eastAsia="en-US"/>
    </w:rPr>
  </w:style>
  <w:style w:type="paragraph" w:customStyle="1" w:styleId="C77979DF46034B02A39A2D4242D6EDDF9">
    <w:name w:val="C77979DF46034B02A39A2D4242D6EDDF9"/>
    <w:rsid w:val="002D1406"/>
    <w:pPr>
      <w:spacing w:before="240" w:after="0" w:line="240" w:lineRule="auto"/>
    </w:pPr>
    <w:rPr>
      <w:rFonts w:ascii="Arial" w:eastAsiaTheme="minorHAnsi" w:hAnsi="Arial"/>
      <w:sz w:val="20"/>
      <w:szCs w:val="20"/>
      <w:lang w:eastAsia="en-US"/>
    </w:rPr>
  </w:style>
  <w:style w:type="paragraph" w:customStyle="1" w:styleId="9D38351311E84685894CB78C5D5ABEF110">
    <w:name w:val="9D38351311E84685894CB78C5D5ABEF110"/>
    <w:rsid w:val="00937D7A"/>
    <w:pPr>
      <w:spacing w:before="240" w:after="0" w:line="240" w:lineRule="auto"/>
    </w:pPr>
    <w:rPr>
      <w:rFonts w:ascii="Arial" w:eastAsiaTheme="minorHAnsi" w:hAnsi="Arial"/>
      <w:sz w:val="20"/>
      <w:szCs w:val="20"/>
      <w:lang w:eastAsia="en-US"/>
    </w:rPr>
  </w:style>
  <w:style w:type="paragraph" w:customStyle="1" w:styleId="C77979DF46034B02A39A2D4242D6EDDF10">
    <w:name w:val="C77979DF46034B02A39A2D4242D6EDDF10"/>
    <w:rsid w:val="00937D7A"/>
    <w:pPr>
      <w:spacing w:before="240" w:after="0" w:line="240" w:lineRule="auto"/>
    </w:pPr>
    <w:rPr>
      <w:rFonts w:ascii="Arial" w:eastAsiaTheme="minorHAnsi" w:hAnsi="Arial"/>
      <w:sz w:val="20"/>
      <w:szCs w:val="20"/>
      <w:lang w:eastAsia="en-US"/>
    </w:rPr>
  </w:style>
  <w:style w:type="paragraph" w:customStyle="1" w:styleId="9D38351311E84685894CB78C5D5ABEF111">
    <w:name w:val="9D38351311E84685894CB78C5D5ABEF111"/>
    <w:rsid w:val="007C7881"/>
    <w:pPr>
      <w:spacing w:before="240" w:after="0" w:line="240" w:lineRule="auto"/>
    </w:pPr>
    <w:rPr>
      <w:rFonts w:ascii="Arial" w:eastAsiaTheme="minorHAnsi" w:hAnsi="Arial"/>
      <w:sz w:val="20"/>
      <w:szCs w:val="20"/>
      <w:lang w:eastAsia="en-US"/>
    </w:rPr>
  </w:style>
  <w:style w:type="paragraph" w:customStyle="1" w:styleId="C77979DF46034B02A39A2D4242D6EDDF11">
    <w:name w:val="C77979DF46034B02A39A2D4242D6EDDF11"/>
    <w:rsid w:val="007C7881"/>
    <w:pPr>
      <w:spacing w:before="240" w:after="0" w:line="240" w:lineRule="auto"/>
    </w:pPr>
    <w:rPr>
      <w:rFonts w:ascii="Arial" w:eastAsiaTheme="minorHAnsi" w:hAnsi="Arial"/>
      <w:sz w:val="20"/>
      <w:szCs w:val="20"/>
      <w:lang w:eastAsia="en-US"/>
    </w:rPr>
  </w:style>
  <w:style w:type="paragraph" w:customStyle="1" w:styleId="9D38351311E84685894CB78C5D5ABEF112">
    <w:name w:val="9D38351311E84685894CB78C5D5ABEF112"/>
    <w:rsid w:val="007C7881"/>
    <w:pPr>
      <w:spacing w:before="240" w:after="0" w:line="240" w:lineRule="auto"/>
    </w:pPr>
    <w:rPr>
      <w:rFonts w:ascii="Arial" w:eastAsiaTheme="minorHAnsi" w:hAnsi="Arial"/>
      <w:sz w:val="20"/>
      <w:szCs w:val="20"/>
      <w:lang w:eastAsia="en-US"/>
    </w:rPr>
  </w:style>
  <w:style w:type="paragraph" w:customStyle="1" w:styleId="C77979DF46034B02A39A2D4242D6EDDF12">
    <w:name w:val="C77979DF46034B02A39A2D4242D6EDDF12"/>
    <w:rsid w:val="007C7881"/>
    <w:pPr>
      <w:spacing w:before="240" w:after="0" w:line="240" w:lineRule="auto"/>
    </w:pPr>
    <w:rPr>
      <w:rFonts w:ascii="Arial" w:eastAsiaTheme="minorHAnsi" w:hAnsi="Arial"/>
      <w:sz w:val="20"/>
      <w:szCs w:val="20"/>
      <w:lang w:eastAsia="en-US"/>
    </w:rPr>
  </w:style>
  <w:style w:type="paragraph" w:customStyle="1" w:styleId="9D38351311E84685894CB78C5D5ABEF113">
    <w:name w:val="9D38351311E84685894CB78C5D5ABEF113"/>
    <w:rsid w:val="00796CA5"/>
    <w:pPr>
      <w:spacing w:before="240" w:after="0" w:line="240" w:lineRule="auto"/>
    </w:pPr>
    <w:rPr>
      <w:rFonts w:ascii="Arial" w:eastAsiaTheme="minorHAnsi" w:hAnsi="Arial"/>
      <w:sz w:val="20"/>
      <w:szCs w:val="20"/>
      <w:lang w:eastAsia="en-US"/>
    </w:rPr>
  </w:style>
  <w:style w:type="paragraph" w:customStyle="1" w:styleId="C77979DF46034B02A39A2D4242D6EDDF13">
    <w:name w:val="C77979DF46034B02A39A2D4242D6EDDF13"/>
    <w:rsid w:val="00796CA5"/>
    <w:pPr>
      <w:spacing w:before="240" w:after="0" w:line="240" w:lineRule="auto"/>
    </w:pPr>
    <w:rPr>
      <w:rFonts w:ascii="Arial" w:eastAsiaTheme="minorHAnsi" w:hAnsi="Arial"/>
      <w:sz w:val="20"/>
      <w:szCs w:val="20"/>
      <w:lang w:eastAsia="en-US"/>
    </w:rPr>
  </w:style>
  <w:style w:type="paragraph" w:customStyle="1" w:styleId="9D38351311E84685894CB78C5D5ABEF114">
    <w:name w:val="9D38351311E84685894CB78C5D5ABEF114"/>
    <w:rsid w:val="00544EC5"/>
    <w:pPr>
      <w:spacing w:before="240" w:after="0" w:line="240" w:lineRule="auto"/>
    </w:pPr>
    <w:rPr>
      <w:rFonts w:ascii="Arial" w:eastAsiaTheme="minorHAnsi" w:hAnsi="Arial"/>
      <w:sz w:val="20"/>
      <w:szCs w:val="20"/>
      <w:lang w:eastAsia="en-US"/>
    </w:rPr>
  </w:style>
  <w:style w:type="paragraph" w:customStyle="1" w:styleId="C77979DF46034B02A39A2D4242D6EDDF14">
    <w:name w:val="C77979DF46034B02A39A2D4242D6EDDF14"/>
    <w:rsid w:val="00544EC5"/>
    <w:pPr>
      <w:spacing w:before="240" w:after="0" w:line="240" w:lineRule="auto"/>
    </w:pPr>
    <w:rPr>
      <w:rFonts w:ascii="Arial" w:eastAsiaTheme="minorHAnsi" w:hAnsi="Arial"/>
      <w:sz w:val="20"/>
      <w:szCs w:val="20"/>
      <w:lang w:eastAsia="en-US"/>
    </w:rPr>
  </w:style>
  <w:style w:type="paragraph" w:customStyle="1" w:styleId="9D38351311E84685894CB78C5D5ABEF115">
    <w:name w:val="9D38351311E84685894CB78C5D5ABEF115"/>
    <w:rsid w:val="00544EC5"/>
    <w:pPr>
      <w:spacing w:before="240" w:after="0" w:line="240" w:lineRule="auto"/>
    </w:pPr>
    <w:rPr>
      <w:rFonts w:ascii="Arial" w:eastAsiaTheme="minorHAnsi" w:hAnsi="Arial"/>
      <w:sz w:val="20"/>
      <w:szCs w:val="20"/>
      <w:lang w:eastAsia="en-US"/>
    </w:rPr>
  </w:style>
  <w:style w:type="paragraph" w:customStyle="1" w:styleId="C77979DF46034B02A39A2D4242D6EDDF15">
    <w:name w:val="C77979DF46034B02A39A2D4242D6EDDF15"/>
    <w:rsid w:val="00544EC5"/>
    <w:pPr>
      <w:spacing w:before="240" w:after="0" w:line="240" w:lineRule="auto"/>
    </w:pPr>
    <w:rPr>
      <w:rFonts w:ascii="Arial" w:eastAsiaTheme="minorHAnsi" w:hAnsi="Arial"/>
      <w:sz w:val="20"/>
      <w:szCs w:val="20"/>
      <w:lang w:eastAsia="en-US"/>
    </w:rPr>
  </w:style>
  <w:style w:type="paragraph" w:customStyle="1" w:styleId="9D38351311E84685894CB78C5D5ABEF116">
    <w:name w:val="9D38351311E84685894CB78C5D5ABEF116"/>
    <w:rsid w:val="00DA69ED"/>
    <w:pPr>
      <w:spacing w:before="240" w:after="0" w:line="240" w:lineRule="auto"/>
    </w:pPr>
    <w:rPr>
      <w:rFonts w:ascii="Arial" w:eastAsiaTheme="minorHAnsi" w:hAnsi="Arial"/>
      <w:sz w:val="20"/>
      <w:szCs w:val="20"/>
      <w:lang w:eastAsia="en-US"/>
    </w:rPr>
  </w:style>
  <w:style w:type="paragraph" w:customStyle="1" w:styleId="C77979DF46034B02A39A2D4242D6EDDF16">
    <w:name w:val="C77979DF46034B02A39A2D4242D6EDDF16"/>
    <w:rsid w:val="00DA69ED"/>
    <w:pPr>
      <w:spacing w:before="240" w:after="0" w:line="240" w:lineRule="auto"/>
    </w:pPr>
    <w:rPr>
      <w:rFonts w:ascii="Arial" w:eastAsiaTheme="minorHAnsi" w:hAnsi="Arial"/>
      <w:sz w:val="20"/>
      <w:szCs w:val="20"/>
      <w:lang w:eastAsia="en-US"/>
    </w:rPr>
  </w:style>
  <w:style w:type="paragraph" w:customStyle="1" w:styleId="9D38351311E84685894CB78C5D5ABEF117">
    <w:name w:val="9D38351311E84685894CB78C5D5ABEF117"/>
    <w:rsid w:val="003520AB"/>
    <w:pPr>
      <w:spacing w:before="240" w:after="0" w:line="240" w:lineRule="auto"/>
    </w:pPr>
    <w:rPr>
      <w:rFonts w:ascii="Arial" w:eastAsiaTheme="minorHAnsi" w:hAnsi="Arial"/>
      <w:sz w:val="20"/>
      <w:szCs w:val="20"/>
      <w:lang w:eastAsia="en-US"/>
    </w:rPr>
  </w:style>
  <w:style w:type="paragraph" w:customStyle="1" w:styleId="C77979DF46034B02A39A2D4242D6EDDF17">
    <w:name w:val="C77979DF46034B02A39A2D4242D6EDDF17"/>
    <w:rsid w:val="003520AB"/>
    <w:pPr>
      <w:spacing w:before="240" w:after="0" w:line="240" w:lineRule="auto"/>
    </w:pPr>
    <w:rPr>
      <w:rFonts w:ascii="Arial" w:eastAsiaTheme="minorHAnsi" w:hAnsi="Arial"/>
      <w:sz w:val="20"/>
      <w:szCs w:val="20"/>
      <w:lang w:eastAsia="en-US"/>
    </w:rPr>
  </w:style>
  <w:style w:type="paragraph" w:styleId="ListParagraph">
    <w:name w:val="List Paragraph"/>
    <w:basedOn w:val="Normal"/>
    <w:uiPriority w:val="34"/>
    <w:qFormat/>
    <w:rsid w:val="00847200"/>
    <w:pPr>
      <w:numPr>
        <w:numId w:val="1"/>
      </w:numPr>
      <w:spacing w:before="240" w:after="0" w:line="240" w:lineRule="auto"/>
      <w:contextualSpacing/>
    </w:pPr>
    <w:rPr>
      <w:rFonts w:ascii="Arial" w:eastAsiaTheme="minorHAnsi" w:hAnsi="Arial"/>
      <w:sz w:val="20"/>
      <w:szCs w:val="20"/>
      <w:lang w:eastAsia="en-US"/>
    </w:rPr>
  </w:style>
  <w:style w:type="paragraph" w:customStyle="1" w:styleId="9D38351311E84685894CB78C5D5ABEF118">
    <w:name w:val="9D38351311E84685894CB78C5D5ABEF118"/>
    <w:rsid w:val="00CB0C32"/>
    <w:pPr>
      <w:spacing w:before="240" w:after="0" w:line="240" w:lineRule="auto"/>
    </w:pPr>
    <w:rPr>
      <w:rFonts w:ascii="Arial" w:eastAsiaTheme="minorHAnsi" w:hAnsi="Arial"/>
      <w:sz w:val="20"/>
      <w:szCs w:val="20"/>
      <w:lang w:eastAsia="en-US"/>
    </w:rPr>
  </w:style>
  <w:style w:type="paragraph" w:customStyle="1" w:styleId="C77979DF46034B02A39A2D4242D6EDDF18">
    <w:name w:val="C77979DF46034B02A39A2D4242D6EDDF18"/>
    <w:rsid w:val="00CB0C32"/>
    <w:pPr>
      <w:spacing w:before="240" w:after="0" w:line="240" w:lineRule="auto"/>
    </w:pPr>
    <w:rPr>
      <w:rFonts w:ascii="Arial" w:eastAsiaTheme="minorHAnsi" w:hAnsi="Arial"/>
      <w:sz w:val="20"/>
      <w:szCs w:val="20"/>
      <w:lang w:eastAsia="en-US"/>
    </w:rPr>
  </w:style>
  <w:style w:type="character" w:styleId="CommentReference">
    <w:name w:val="annotation reference"/>
    <w:basedOn w:val="DefaultParagraphFont"/>
    <w:uiPriority w:val="99"/>
    <w:semiHidden/>
    <w:unhideWhenUsed/>
    <w:rsid w:val="00CB0C32"/>
    <w:rPr>
      <w:sz w:val="16"/>
      <w:szCs w:val="16"/>
    </w:rPr>
  </w:style>
  <w:style w:type="paragraph" w:styleId="CommentText">
    <w:name w:val="annotation text"/>
    <w:basedOn w:val="Normal"/>
    <w:link w:val="CommentTextChar"/>
    <w:uiPriority w:val="99"/>
    <w:semiHidden/>
    <w:unhideWhenUsed/>
    <w:rsid w:val="00CB0C32"/>
    <w:pPr>
      <w:spacing w:before="240" w:after="0" w:line="240" w:lineRule="auto"/>
    </w:pPr>
    <w:rPr>
      <w:rFonts w:ascii="Arial" w:eastAsiaTheme="minorHAnsi" w:hAnsi="Arial"/>
      <w:sz w:val="20"/>
      <w:szCs w:val="20"/>
      <w:lang w:eastAsia="en-US"/>
    </w:rPr>
  </w:style>
  <w:style w:type="character" w:customStyle="1" w:styleId="CommentTextChar">
    <w:name w:val="Comment Text Char"/>
    <w:basedOn w:val="DefaultParagraphFont"/>
    <w:link w:val="CommentText"/>
    <w:uiPriority w:val="99"/>
    <w:semiHidden/>
    <w:rsid w:val="00CB0C32"/>
    <w:rPr>
      <w:rFonts w:ascii="Arial" w:eastAsiaTheme="minorHAnsi" w:hAnsi="Arial"/>
      <w:sz w:val="20"/>
      <w:szCs w:val="20"/>
      <w:lang w:eastAsia="en-US"/>
    </w:rPr>
  </w:style>
  <w:style w:type="paragraph" w:customStyle="1" w:styleId="9D38351311E84685894CB78C5D5ABEF119">
    <w:name w:val="9D38351311E84685894CB78C5D5ABEF119"/>
    <w:rsid w:val="00CB0C32"/>
    <w:pPr>
      <w:spacing w:before="240" w:after="0" w:line="240" w:lineRule="auto"/>
    </w:pPr>
    <w:rPr>
      <w:rFonts w:ascii="Arial" w:eastAsiaTheme="minorHAnsi" w:hAnsi="Arial"/>
      <w:sz w:val="20"/>
      <w:szCs w:val="20"/>
      <w:lang w:eastAsia="en-US"/>
    </w:rPr>
  </w:style>
  <w:style w:type="paragraph" w:customStyle="1" w:styleId="C77979DF46034B02A39A2D4242D6EDDF19">
    <w:name w:val="C77979DF46034B02A39A2D4242D6EDDF19"/>
    <w:rsid w:val="00CB0C32"/>
    <w:pPr>
      <w:spacing w:before="240" w:after="0" w:line="240" w:lineRule="auto"/>
    </w:pPr>
    <w:rPr>
      <w:rFonts w:ascii="Arial" w:eastAsiaTheme="minorHAnsi" w:hAnsi="Arial"/>
      <w:sz w:val="20"/>
      <w:szCs w:val="20"/>
      <w:lang w:eastAsia="en-US"/>
    </w:rPr>
  </w:style>
  <w:style w:type="paragraph" w:customStyle="1" w:styleId="9D38351311E84685894CB78C5D5ABEF120">
    <w:name w:val="9D38351311E84685894CB78C5D5ABEF120"/>
    <w:rsid w:val="00CB0C32"/>
    <w:pPr>
      <w:spacing w:before="240" w:after="0" w:line="240" w:lineRule="auto"/>
    </w:pPr>
    <w:rPr>
      <w:rFonts w:ascii="Arial" w:eastAsiaTheme="minorHAnsi" w:hAnsi="Arial"/>
      <w:sz w:val="20"/>
      <w:szCs w:val="20"/>
      <w:lang w:eastAsia="en-US"/>
    </w:rPr>
  </w:style>
  <w:style w:type="paragraph" w:customStyle="1" w:styleId="C77979DF46034B02A39A2D4242D6EDDF20">
    <w:name w:val="C77979DF46034B02A39A2D4242D6EDDF20"/>
    <w:rsid w:val="00CB0C32"/>
    <w:pPr>
      <w:spacing w:before="240" w:after="0" w:line="240" w:lineRule="auto"/>
    </w:pPr>
    <w:rPr>
      <w:rFonts w:ascii="Arial" w:eastAsiaTheme="minorHAnsi" w:hAnsi="Arial"/>
      <w:sz w:val="20"/>
      <w:szCs w:val="20"/>
      <w:lang w:eastAsia="en-US"/>
    </w:rPr>
  </w:style>
  <w:style w:type="paragraph" w:customStyle="1" w:styleId="7DA546EEF33B4C54B0D5CD5664AEF4AB">
    <w:name w:val="7DA546EEF33B4C54B0D5CD5664AEF4AB"/>
    <w:rsid w:val="00CB0C32"/>
    <w:pPr>
      <w:spacing w:after="0" w:line="150" w:lineRule="exact"/>
      <w:jc w:val="right"/>
    </w:pPr>
    <w:rPr>
      <w:rFonts w:ascii="Arial" w:eastAsiaTheme="minorHAnsi" w:hAnsi="Arial"/>
      <w:caps/>
      <w:sz w:val="14"/>
      <w:szCs w:val="20"/>
      <w:lang w:eastAsia="en-US"/>
    </w:rPr>
  </w:style>
  <w:style w:type="paragraph" w:customStyle="1" w:styleId="9D38351311E84685894CB78C5D5ABEF121">
    <w:name w:val="9D38351311E84685894CB78C5D5ABEF121"/>
    <w:rsid w:val="00CB0C32"/>
    <w:pPr>
      <w:spacing w:before="240" w:after="0" w:line="240" w:lineRule="auto"/>
    </w:pPr>
    <w:rPr>
      <w:rFonts w:ascii="Arial" w:eastAsiaTheme="minorHAnsi" w:hAnsi="Arial"/>
      <w:sz w:val="20"/>
      <w:szCs w:val="20"/>
      <w:lang w:eastAsia="en-US"/>
    </w:rPr>
  </w:style>
  <w:style w:type="paragraph" w:customStyle="1" w:styleId="C77979DF46034B02A39A2D4242D6EDDF21">
    <w:name w:val="C77979DF46034B02A39A2D4242D6EDDF21"/>
    <w:rsid w:val="00CB0C32"/>
    <w:pPr>
      <w:spacing w:before="240" w:after="0" w:line="240" w:lineRule="auto"/>
    </w:pPr>
    <w:rPr>
      <w:rFonts w:ascii="Arial" w:eastAsiaTheme="minorHAnsi" w:hAnsi="Arial"/>
      <w:sz w:val="20"/>
      <w:szCs w:val="20"/>
      <w:lang w:eastAsia="en-US"/>
    </w:rPr>
  </w:style>
  <w:style w:type="paragraph" w:customStyle="1" w:styleId="7DA546EEF33B4C54B0D5CD5664AEF4AB1">
    <w:name w:val="7DA546EEF33B4C54B0D5CD5664AEF4AB1"/>
    <w:rsid w:val="00CB0C32"/>
    <w:pPr>
      <w:spacing w:after="0" w:line="150" w:lineRule="exact"/>
      <w:jc w:val="right"/>
    </w:pPr>
    <w:rPr>
      <w:rFonts w:ascii="Arial" w:eastAsiaTheme="minorHAnsi" w:hAnsi="Arial"/>
      <w:caps/>
      <w:sz w:val="14"/>
      <w:szCs w:val="20"/>
      <w:lang w:eastAsia="en-US"/>
    </w:rPr>
  </w:style>
  <w:style w:type="paragraph" w:customStyle="1" w:styleId="9D38351311E84685894CB78C5D5ABEF122">
    <w:name w:val="9D38351311E84685894CB78C5D5ABEF122"/>
    <w:rsid w:val="00441D02"/>
    <w:pPr>
      <w:spacing w:before="240" w:after="0" w:line="240" w:lineRule="auto"/>
    </w:pPr>
    <w:rPr>
      <w:rFonts w:ascii="Arial" w:eastAsiaTheme="minorHAnsi" w:hAnsi="Arial"/>
      <w:sz w:val="20"/>
      <w:szCs w:val="20"/>
      <w:lang w:eastAsia="en-US"/>
    </w:rPr>
  </w:style>
  <w:style w:type="paragraph" w:customStyle="1" w:styleId="C77979DF46034B02A39A2D4242D6EDDF22">
    <w:name w:val="C77979DF46034B02A39A2D4242D6EDDF22"/>
    <w:rsid w:val="00441D02"/>
    <w:pPr>
      <w:spacing w:before="240" w:after="0" w:line="240" w:lineRule="auto"/>
    </w:pPr>
    <w:rPr>
      <w:rFonts w:ascii="Arial" w:eastAsiaTheme="minorHAnsi" w:hAnsi="Arial"/>
      <w:sz w:val="20"/>
      <w:szCs w:val="20"/>
      <w:lang w:eastAsia="en-US"/>
    </w:rPr>
  </w:style>
  <w:style w:type="paragraph" w:customStyle="1" w:styleId="7DA546EEF33B4C54B0D5CD5664AEF4AB2">
    <w:name w:val="7DA546EEF33B4C54B0D5CD5664AEF4AB2"/>
    <w:rsid w:val="00441D02"/>
    <w:pPr>
      <w:spacing w:after="0" w:line="150" w:lineRule="exact"/>
      <w:jc w:val="right"/>
    </w:pPr>
    <w:rPr>
      <w:rFonts w:ascii="Arial" w:eastAsiaTheme="minorHAnsi" w:hAnsi="Arial"/>
      <w:caps/>
      <w:sz w:val="14"/>
      <w:szCs w:val="20"/>
      <w:lang w:eastAsia="en-US"/>
    </w:rPr>
  </w:style>
  <w:style w:type="paragraph" w:customStyle="1" w:styleId="E1A7AC0328F547E4BB8E11E9180C6A4F">
    <w:name w:val="E1A7AC0328F547E4BB8E11E9180C6A4F"/>
    <w:rsid w:val="00441D02"/>
  </w:style>
  <w:style w:type="paragraph" w:customStyle="1" w:styleId="9D38351311E84685894CB78C5D5ABEF123">
    <w:name w:val="9D38351311E84685894CB78C5D5ABEF123"/>
    <w:rsid w:val="00D45798"/>
    <w:pPr>
      <w:spacing w:before="240" w:after="0" w:line="240" w:lineRule="auto"/>
    </w:pPr>
    <w:rPr>
      <w:rFonts w:ascii="Arial" w:eastAsiaTheme="minorHAnsi" w:hAnsi="Arial"/>
      <w:sz w:val="20"/>
      <w:szCs w:val="20"/>
      <w:lang w:eastAsia="en-US"/>
    </w:rPr>
  </w:style>
  <w:style w:type="paragraph" w:customStyle="1" w:styleId="E1A7AC0328F547E4BB8E11E9180C6A4F1">
    <w:name w:val="E1A7AC0328F547E4BB8E11E9180C6A4F1"/>
    <w:rsid w:val="00D45798"/>
    <w:pPr>
      <w:spacing w:before="240" w:after="0" w:line="240" w:lineRule="auto"/>
    </w:pPr>
    <w:rPr>
      <w:rFonts w:ascii="Arial" w:eastAsiaTheme="minorHAnsi" w:hAnsi="Arial"/>
      <w:sz w:val="20"/>
      <w:szCs w:val="20"/>
      <w:lang w:eastAsia="en-US"/>
    </w:rPr>
  </w:style>
  <w:style w:type="paragraph" w:customStyle="1" w:styleId="C77979DF46034B02A39A2D4242D6EDDF23">
    <w:name w:val="C77979DF46034B02A39A2D4242D6EDDF23"/>
    <w:rsid w:val="00D45798"/>
    <w:pPr>
      <w:spacing w:before="240" w:after="0" w:line="240" w:lineRule="auto"/>
    </w:pPr>
    <w:rPr>
      <w:rFonts w:ascii="Arial" w:eastAsiaTheme="minorHAnsi" w:hAnsi="Arial"/>
      <w:sz w:val="20"/>
      <w:szCs w:val="20"/>
      <w:lang w:eastAsia="en-US"/>
    </w:rPr>
  </w:style>
  <w:style w:type="paragraph" w:customStyle="1" w:styleId="7DA546EEF33B4C54B0D5CD5664AEF4AB3">
    <w:name w:val="7DA546EEF33B4C54B0D5CD5664AEF4AB3"/>
    <w:rsid w:val="00D45798"/>
    <w:pPr>
      <w:spacing w:after="0" w:line="150" w:lineRule="exact"/>
      <w:jc w:val="right"/>
    </w:pPr>
    <w:rPr>
      <w:rFonts w:ascii="Arial" w:eastAsiaTheme="minorHAnsi" w:hAnsi="Arial"/>
      <w:caps/>
      <w:sz w:val="14"/>
      <w:szCs w:val="20"/>
      <w:lang w:eastAsia="en-US"/>
    </w:rPr>
  </w:style>
  <w:style w:type="paragraph" w:customStyle="1" w:styleId="9D38351311E84685894CB78C5D5ABEF124">
    <w:name w:val="9D38351311E84685894CB78C5D5ABEF124"/>
    <w:rsid w:val="00D90346"/>
    <w:pPr>
      <w:spacing w:before="240" w:after="0" w:line="240" w:lineRule="auto"/>
    </w:pPr>
    <w:rPr>
      <w:rFonts w:ascii="Arial" w:eastAsiaTheme="minorHAnsi" w:hAnsi="Arial"/>
      <w:sz w:val="20"/>
      <w:szCs w:val="20"/>
      <w:lang w:eastAsia="en-US"/>
    </w:rPr>
  </w:style>
  <w:style w:type="paragraph" w:customStyle="1" w:styleId="E1A7AC0328F547E4BB8E11E9180C6A4F2">
    <w:name w:val="E1A7AC0328F547E4BB8E11E9180C6A4F2"/>
    <w:rsid w:val="00D90346"/>
    <w:pPr>
      <w:spacing w:before="240" w:after="0" w:line="240" w:lineRule="auto"/>
    </w:pPr>
    <w:rPr>
      <w:rFonts w:ascii="Arial" w:eastAsiaTheme="minorHAnsi" w:hAnsi="Arial"/>
      <w:sz w:val="20"/>
      <w:szCs w:val="20"/>
      <w:lang w:eastAsia="en-US"/>
    </w:rPr>
  </w:style>
  <w:style w:type="paragraph" w:customStyle="1" w:styleId="C77979DF46034B02A39A2D4242D6EDDF24">
    <w:name w:val="C77979DF46034B02A39A2D4242D6EDDF24"/>
    <w:rsid w:val="00D90346"/>
    <w:pPr>
      <w:spacing w:before="240" w:after="0" w:line="240" w:lineRule="auto"/>
    </w:pPr>
    <w:rPr>
      <w:rFonts w:ascii="Arial" w:eastAsiaTheme="minorHAnsi" w:hAnsi="Arial"/>
      <w:sz w:val="20"/>
      <w:szCs w:val="20"/>
      <w:lang w:eastAsia="en-US"/>
    </w:rPr>
  </w:style>
  <w:style w:type="paragraph" w:customStyle="1" w:styleId="7DA546EEF33B4C54B0D5CD5664AEF4AB4">
    <w:name w:val="7DA546EEF33B4C54B0D5CD5664AEF4AB4"/>
    <w:rsid w:val="00D90346"/>
    <w:pPr>
      <w:spacing w:after="0" w:line="150" w:lineRule="exact"/>
      <w:jc w:val="right"/>
    </w:pPr>
    <w:rPr>
      <w:rFonts w:ascii="Arial" w:eastAsiaTheme="minorHAnsi" w:hAnsi="Arial"/>
      <w:caps/>
      <w:sz w:val="14"/>
      <w:szCs w:val="20"/>
      <w:lang w:eastAsia="en-US"/>
    </w:rPr>
  </w:style>
  <w:style w:type="paragraph" w:customStyle="1" w:styleId="9D38351311E84685894CB78C5D5ABEF125">
    <w:name w:val="9D38351311E84685894CB78C5D5ABEF125"/>
    <w:rsid w:val="00B03558"/>
    <w:pPr>
      <w:spacing w:before="240" w:after="0" w:line="240" w:lineRule="auto"/>
    </w:pPr>
    <w:rPr>
      <w:rFonts w:ascii="Arial" w:eastAsiaTheme="minorHAnsi" w:hAnsi="Arial"/>
      <w:sz w:val="20"/>
      <w:szCs w:val="20"/>
      <w:lang w:eastAsia="en-US"/>
    </w:rPr>
  </w:style>
  <w:style w:type="paragraph" w:customStyle="1" w:styleId="E1A7AC0328F547E4BB8E11E9180C6A4F3">
    <w:name w:val="E1A7AC0328F547E4BB8E11E9180C6A4F3"/>
    <w:rsid w:val="00B03558"/>
    <w:pPr>
      <w:spacing w:before="240" w:after="0" w:line="240" w:lineRule="auto"/>
    </w:pPr>
    <w:rPr>
      <w:rFonts w:ascii="Arial" w:eastAsiaTheme="minorHAnsi" w:hAnsi="Arial"/>
      <w:sz w:val="20"/>
      <w:szCs w:val="20"/>
      <w:lang w:eastAsia="en-US"/>
    </w:rPr>
  </w:style>
  <w:style w:type="paragraph" w:customStyle="1" w:styleId="C77979DF46034B02A39A2D4242D6EDDF25">
    <w:name w:val="C77979DF46034B02A39A2D4242D6EDDF25"/>
    <w:rsid w:val="00B03558"/>
    <w:pPr>
      <w:spacing w:before="240" w:after="0" w:line="240" w:lineRule="auto"/>
    </w:pPr>
    <w:rPr>
      <w:rFonts w:ascii="Arial" w:eastAsiaTheme="minorHAnsi" w:hAnsi="Arial"/>
      <w:sz w:val="20"/>
      <w:szCs w:val="20"/>
      <w:lang w:eastAsia="en-US"/>
    </w:rPr>
  </w:style>
  <w:style w:type="paragraph" w:customStyle="1" w:styleId="7DA546EEF33B4C54B0D5CD5664AEF4AB5">
    <w:name w:val="7DA546EEF33B4C54B0D5CD5664AEF4AB5"/>
    <w:rsid w:val="00B03558"/>
    <w:pPr>
      <w:spacing w:after="0" w:line="150" w:lineRule="exact"/>
      <w:jc w:val="right"/>
    </w:pPr>
    <w:rPr>
      <w:rFonts w:ascii="Arial" w:eastAsiaTheme="minorHAnsi" w:hAnsi="Arial"/>
      <w:caps/>
      <w:sz w:val="14"/>
      <w:szCs w:val="20"/>
      <w:lang w:eastAsia="en-US"/>
    </w:rPr>
  </w:style>
  <w:style w:type="paragraph" w:customStyle="1" w:styleId="9D38351311E84685894CB78C5D5ABEF126">
    <w:name w:val="9D38351311E84685894CB78C5D5ABEF126"/>
    <w:rsid w:val="009722B2"/>
    <w:pPr>
      <w:spacing w:before="240" w:after="0" w:line="240" w:lineRule="auto"/>
    </w:pPr>
    <w:rPr>
      <w:rFonts w:ascii="Arial" w:eastAsiaTheme="minorHAnsi" w:hAnsi="Arial"/>
      <w:sz w:val="20"/>
      <w:szCs w:val="20"/>
      <w:lang w:eastAsia="en-US"/>
    </w:rPr>
  </w:style>
  <w:style w:type="paragraph" w:customStyle="1" w:styleId="E1A7AC0328F547E4BB8E11E9180C6A4F4">
    <w:name w:val="E1A7AC0328F547E4BB8E11E9180C6A4F4"/>
    <w:rsid w:val="009722B2"/>
    <w:pPr>
      <w:spacing w:before="240" w:after="0" w:line="240" w:lineRule="auto"/>
    </w:pPr>
    <w:rPr>
      <w:rFonts w:ascii="Arial" w:eastAsiaTheme="minorHAnsi" w:hAnsi="Arial"/>
      <w:sz w:val="20"/>
      <w:szCs w:val="20"/>
      <w:lang w:eastAsia="en-US"/>
    </w:rPr>
  </w:style>
  <w:style w:type="paragraph" w:customStyle="1" w:styleId="C77979DF46034B02A39A2D4242D6EDDF26">
    <w:name w:val="C77979DF46034B02A39A2D4242D6EDDF26"/>
    <w:rsid w:val="009722B2"/>
    <w:pPr>
      <w:spacing w:before="240" w:after="0" w:line="240" w:lineRule="auto"/>
    </w:pPr>
    <w:rPr>
      <w:rFonts w:ascii="Arial" w:eastAsiaTheme="minorHAnsi" w:hAnsi="Arial"/>
      <w:sz w:val="20"/>
      <w:szCs w:val="20"/>
      <w:lang w:eastAsia="en-US"/>
    </w:rPr>
  </w:style>
  <w:style w:type="paragraph" w:customStyle="1" w:styleId="7DA546EEF33B4C54B0D5CD5664AEF4AB6">
    <w:name w:val="7DA546EEF33B4C54B0D5CD5664AEF4AB6"/>
    <w:rsid w:val="009722B2"/>
    <w:pPr>
      <w:spacing w:after="0" w:line="150" w:lineRule="exact"/>
      <w:jc w:val="right"/>
    </w:pPr>
    <w:rPr>
      <w:rFonts w:ascii="Arial" w:eastAsiaTheme="minorHAnsi" w:hAnsi="Arial"/>
      <w:caps/>
      <w:sz w:val="14"/>
      <w:szCs w:val="20"/>
      <w:lang w:eastAsia="en-US"/>
    </w:rPr>
  </w:style>
  <w:style w:type="paragraph" w:customStyle="1" w:styleId="9D38351311E84685894CB78C5D5ABEF127">
    <w:name w:val="9D38351311E84685894CB78C5D5ABEF127"/>
    <w:rsid w:val="00847200"/>
    <w:pPr>
      <w:spacing w:before="240" w:after="0" w:line="240" w:lineRule="auto"/>
    </w:pPr>
    <w:rPr>
      <w:rFonts w:ascii="Arial" w:eastAsiaTheme="minorHAnsi" w:hAnsi="Arial"/>
      <w:sz w:val="20"/>
      <w:szCs w:val="20"/>
      <w:lang w:eastAsia="en-US"/>
    </w:rPr>
  </w:style>
  <w:style w:type="paragraph" w:customStyle="1" w:styleId="E1A7AC0328F547E4BB8E11E9180C6A4F5">
    <w:name w:val="E1A7AC0328F547E4BB8E11E9180C6A4F5"/>
    <w:rsid w:val="00847200"/>
    <w:pPr>
      <w:spacing w:before="240" w:after="0" w:line="240" w:lineRule="auto"/>
    </w:pPr>
    <w:rPr>
      <w:rFonts w:ascii="Arial" w:eastAsiaTheme="minorHAnsi" w:hAnsi="Arial"/>
      <w:sz w:val="20"/>
      <w:szCs w:val="20"/>
      <w:lang w:eastAsia="en-US"/>
    </w:rPr>
  </w:style>
  <w:style w:type="paragraph" w:customStyle="1" w:styleId="C77979DF46034B02A39A2D4242D6EDDF27">
    <w:name w:val="C77979DF46034B02A39A2D4242D6EDDF27"/>
    <w:rsid w:val="00847200"/>
    <w:pPr>
      <w:spacing w:before="240" w:after="0" w:line="240" w:lineRule="auto"/>
    </w:pPr>
    <w:rPr>
      <w:rFonts w:ascii="Arial" w:eastAsiaTheme="minorHAnsi" w:hAnsi="Arial"/>
      <w:sz w:val="20"/>
      <w:szCs w:val="20"/>
      <w:lang w:eastAsia="en-US"/>
    </w:rPr>
  </w:style>
  <w:style w:type="paragraph" w:customStyle="1" w:styleId="7DA546EEF33B4C54B0D5CD5664AEF4AB7">
    <w:name w:val="7DA546EEF33B4C54B0D5CD5664AEF4AB7"/>
    <w:rsid w:val="00847200"/>
    <w:pPr>
      <w:spacing w:after="0" w:line="150" w:lineRule="exact"/>
      <w:jc w:val="right"/>
    </w:pPr>
    <w:rPr>
      <w:rFonts w:ascii="Arial" w:eastAsiaTheme="minorHAnsi" w:hAnsi="Arial"/>
      <w:caps/>
      <w:sz w:val="14"/>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A7B4B-636B-4E50-B874-D24362E27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Application>LibreOffice/6.3.3.2$MacOSX_X86_64 LibreOffice_project/a64200df03143b798afd1ec74a12ab50359878ed</Application>
  <Pages>1</Pages>
  <Words>588</Words>
  <Characters>3773</Characters>
  <CharactersWithSpaces>4347</CharactersWithSpaces>
  <Paragraphs>25</Paragraphs>
  <Company>KU Leuven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2019-12-04T07:16:00Z</dcterms:created>
  <dc:creator>Andries Verslyppe</dc:creator>
  <dc:description/>
  <cp:keywords>Template COOK</cp:keywords>
  <dc:language>en-GB</dc:language>
  <cp:lastModifiedBy>Simon Maenaut</cp:lastModifiedBy>
  <cp:lastPrinted>2019-10-01T12:02:00Z</cp:lastPrinted>
  <dcterms:modified xsi:type="dcterms:W3CDTF">2019-12-05T22:14:48Z</dcterms:modified>
  <cp:revision>8</cp:revision>
  <dc:subject/>
  <dc:title>Template COOK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KU Leuven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