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media/image1.tif" ContentType="image/tiff"/>
  <Override PartName="/word/media/image2.tif" ContentType="image/tiff"/>
  <Override PartName="/word/media/image3.tif" ContentType="image/tiff"/>
  <Override PartName="/word/media/image4.jpeg" ContentType="image/jpe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V24pt"/>
        <w:tabs>
          <w:tab w:val="clear" w:pos="708"/>
          <w:tab w:val="left" w:pos="301" w:leader="none"/>
          <w:tab w:val="left" w:pos="1035" w:leader="none"/>
        </w:tabs>
        <w:spacing w:before="480" w:after="0"/>
        <w:rPr>
          <w:lang w:val="en-GB" w:eastAsia="en-US" w:bidi="ar-SA"/>
        </w:rPr>
      </w:pPr>
      <w:r>
        <w:rPr>
          <w:lang w:val="en-GB" w:eastAsia="en-US" w:bidi="ar-SA"/>
        </w:rPr>
        <w:tab/>
      </w:r>
    </w:p>
    <w:p>
      <w:pPr>
        <w:pStyle w:val="Normal"/>
        <w:rPr/>
      </w:pPr>
      <w:r>
        <w:rPr>
          <w:b/>
          <w:bCs/>
          <w:sz w:val="24"/>
          <w:lang w:val="en-GB" w:eastAsia="en-US" w:bidi="ar-SA"/>
        </w:rPr>
        <w:t>Study programme:</w:t>
      </w:r>
      <w:r>
        <w:rPr>
          <w:b/>
          <w:bCs/>
          <w:lang w:val="en-GB" w:eastAsia="en-US" w:bidi="ar-SA"/>
        </w:rPr>
        <w:t xml:space="preserve"> </w:t>
      </w:r>
      <w:r>
        <w:rPr>
          <w:rStyle w:val="PlaceholderText"/>
          <w:lang w:val="en-GB" w:eastAsia="en-US" w:bidi="ar-SA"/>
        </w:rPr>
        <w:t>Master of Physics / Master in de Fysica</w:t>
      </w:r>
    </w:p>
    <w:p>
      <w:pPr>
        <w:pStyle w:val="Normal"/>
        <w:rPr/>
      </w:pPr>
      <w:r>
        <w:rPr>
          <w:b/>
          <w:bCs/>
          <w:lang w:val="en-GB" w:eastAsia="en-US" w:bidi="ar-SA"/>
        </w:rPr>
        <w:t>Drawn up on:</w:t>
      </w:r>
      <w:r>
        <w:rPr>
          <w:lang w:val="en-GB" w:eastAsia="en-US" w:bidi="ar-SA"/>
        </w:rPr>
        <w:t xml:space="preserve"> </w:t>
      </w:r>
      <w:r>
        <w:rPr>
          <w:rStyle w:val="PlaceholderText"/>
          <w:lang w:val="en-GB" w:eastAsia="en-US" w:bidi="ar-SA"/>
        </w:rPr>
        <w:t>01/12/2019</w:t>
      </w:r>
    </w:p>
    <w:p>
      <w:pPr>
        <w:pStyle w:val="Normal"/>
        <w:jc w:val="both"/>
        <w:rPr/>
      </w:pPr>
      <w:r>
        <w:rPr>
          <w:lang w:val="en-GB" w:eastAsia="en-US" w:bidi="ar-SA"/>
        </w:rPr>
        <w:t xml:space="preserve">KU Leuven uses the </w:t>
      </w:r>
      <w:hyperlink r:id="rId2">
        <w:r>
          <w:rPr>
            <w:rStyle w:val="InternetLink"/>
            <w:sz w:val="18"/>
            <w:lang w:val="en-GB" w:eastAsia="en-US" w:bidi="ar-SA"/>
          </w:rPr>
          <w:t>COBRA method</w:t>
        </w:r>
      </w:hyperlink>
      <w:r>
        <w:rPr>
          <w:lang w:val="en-GB" w:eastAsia="en-US" w:bidi="ar-SA"/>
        </w:rPr>
        <w:t xml:space="preserve"> to work on the quality of its study programmes. In this report the programme committee reports every four years on the quality of its programme(s) and describes the identified strength(s) and planned action(s) of its programme(s). </w:t>
      </w:r>
      <w:r>
        <w:rPr>
          <w:color w:val="7F7F7F"/>
          <w:sz w:val="18"/>
          <w:lang w:val="en-GB" w:eastAsia="en-US" w:bidi="ar-SA"/>
        </w:rPr>
        <w:t>Master of Physics, Master in de Fysica</w:t>
      </w:r>
      <w:r>
        <w:rPr>
          <w:sz w:val="18"/>
          <w:lang w:val="en-GB" w:eastAsia="en-US" w:bidi="ar-SA"/>
        </w:rPr>
        <w:t>.</w:t>
      </w:r>
    </w:p>
    <w:p>
      <w:pPr>
        <w:pStyle w:val="Heading1"/>
        <w:numPr>
          <w:ilvl w:val="0"/>
          <w:numId w:val="0"/>
        </w:numPr>
        <w:tabs>
          <w:tab w:val="clear" w:pos="708"/>
          <w:tab w:val="left" w:pos="5843" w:leader="none"/>
        </w:tabs>
        <w:spacing w:before="240" w:after="120"/>
        <w:ind w:left="720" w:right="0" w:hanging="720"/>
        <w:jc w:val="both"/>
        <w:rPr/>
      </w:pPr>
      <w:r>
        <w:rPr>
          <w:lang w:val="en-GB" w:eastAsia="en-US" w:bidi="ar-SA"/>
        </w:rPr>
        <w:t>Strengths of the study programme(s)</w:t>
        <w:tab/>
      </w:r>
    </w:p>
    <w:p>
      <w:pPr>
        <w:pStyle w:val="ListParagraph"/>
        <w:numPr>
          <w:ilvl w:val="0"/>
          <w:numId w:val="4"/>
        </w:numPr>
        <w:jc w:val="both"/>
        <w:rPr/>
      </w:pPr>
      <w:r>
        <w:rPr>
          <w:lang w:val="en-GB" w:eastAsia="en-US" w:bidi="ar-SA"/>
        </w:rPr>
        <w:t xml:space="preserve">The </w:t>
      </w:r>
      <w:r>
        <w:rPr>
          <w:rFonts w:eastAsia="Calibri" w:cs="DejaVu Sans"/>
          <w:color w:val="auto"/>
          <w:kern w:val="0"/>
          <w:sz w:val="20"/>
          <w:szCs w:val="20"/>
          <w:lang w:val="en-GB" w:eastAsia="en-US" w:bidi="ar-SA"/>
        </w:rPr>
        <w:t xml:space="preserve">master programme has a </w:t>
      </w:r>
      <w:del w:id="0" w:author="Simon Maenaut" w:date="2019-12-05T19:01:33Z">
        <w:r>
          <w:rPr>
            <w:rFonts w:eastAsia="Calibri" w:cs="DejaVu Sans"/>
            <w:color w:val="auto"/>
            <w:kern w:val="0"/>
            <w:sz w:val="20"/>
            <w:szCs w:val="20"/>
            <w:lang w:val="en-GB" w:eastAsia="en-US" w:bidi="ar-SA"/>
          </w:rPr>
          <w:delText>logic</w:delText>
        </w:r>
      </w:del>
      <w:ins w:id="1" w:author="Simon Maenaut" w:date="2019-12-05T19:03:20Z">
        <w:r>
          <w:rPr>
            <w:rFonts w:eastAsia="Calibri" w:cs="DejaVu Sans"/>
            <w:color w:val="auto"/>
            <w:kern w:val="0"/>
            <w:sz w:val="20"/>
            <w:szCs w:val="20"/>
            <w:lang w:val="en-GB" w:eastAsia="en-US" w:bidi="ar-SA"/>
          </w:rPr>
          <w:t>logical</w:t>
        </w:r>
      </w:ins>
      <w:r>
        <w:rPr>
          <w:rFonts w:eastAsia="Calibri" w:cs="DejaVu Sans"/>
          <w:color w:val="auto"/>
          <w:kern w:val="0"/>
          <w:sz w:val="20"/>
          <w:szCs w:val="20"/>
          <w:lang w:val="en-GB" w:eastAsia="en-US" w:bidi="ar-SA"/>
        </w:rPr>
        <w:t xml:space="preserve"> and flexible structure </w:t>
      </w:r>
      <w:del w:id="2" w:author="Simon Maenaut" w:date="2019-12-05T19:01:40Z">
        <w:r>
          <w:rPr>
            <w:rFonts w:eastAsia="Calibri" w:cs="DejaVu Sans"/>
            <w:color w:val="auto"/>
            <w:kern w:val="0"/>
            <w:sz w:val="20"/>
            <w:szCs w:val="20"/>
            <w:lang w:val="en-GB" w:eastAsia="en-US" w:bidi="ar-SA"/>
          </w:rPr>
          <w:delText>and</w:delText>
        </w:r>
      </w:del>
      <w:ins w:id="3" w:author="Simon Maenaut" w:date="2019-12-05T19:01:41Z">
        <w:r>
          <w:rPr>
            <w:rFonts w:eastAsia="Calibri" w:cs="DejaVu Sans"/>
            <w:color w:val="auto"/>
            <w:kern w:val="0"/>
            <w:sz w:val="20"/>
            <w:szCs w:val="20"/>
            <w:lang w:val="en-GB" w:eastAsia="en-US" w:bidi="ar-SA"/>
          </w:rPr>
          <w:t>that</w:t>
        </w:r>
      </w:ins>
      <w:r>
        <w:rPr>
          <w:rFonts w:eastAsia="Calibri" w:cs="DejaVu Sans"/>
          <w:color w:val="auto"/>
          <w:kern w:val="0"/>
          <w:sz w:val="20"/>
          <w:szCs w:val="20"/>
          <w:lang w:val="en-GB" w:eastAsia="en-US" w:bidi="ar-SA"/>
        </w:rPr>
        <w:t xml:space="preserve"> offers </w:t>
      </w:r>
      <w:ins w:id="4" w:author="Simon Maenaut" w:date="2019-12-05T19:02:18Z">
        <w:r>
          <w:rPr>
            <w:rFonts w:eastAsia="Calibri" w:cs="DejaVu Sans"/>
            <w:color w:val="auto"/>
            <w:kern w:val="0"/>
            <w:sz w:val="20"/>
            <w:szCs w:val="20"/>
            <w:lang w:val="en-GB" w:eastAsia="en-US" w:bidi="ar-SA"/>
          </w:rPr>
          <w:t xml:space="preserve">students </w:t>
        </w:r>
      </w:ins>
      <w:r>
        <w:rPr>
          <w:rFonts w:eastAsia="Calibri" w:cs="DejaVu Sans"/>
          <w:color w:val="auto"/>
          <w:kern w:val="0"/>
          <w:sz w:val="20"/>
          <w:szCs w:val="20"/>
          <w:lang w:val="en-GB" w:eastAsia="en-US" w:bidi="ar-SA"/>
        </w:rPr>
        <w:t xml:space="preserve">a good balance between </w:t>
      </w:r>
      <w:ins w:id="5" w:author="Simon Maenaut" w:date="2019-12-05T19:03:42Z">
        <w:r>
          <w:rPr>
            <w:rFonts w:eastAsia="Calibri" w:cs="DejaVu Sans"/>
            <w:color w:val="auto"/>
            <w:kern w:val="0"/>
            <w:sz w:val="20"/>
            <w:szCs w:val="20"/>
            <w:lang w:val="en-GB" w:eastAsia="en-US" w:bidi="ar-SA"/>
          </w:rPr>
          <w:t xml:space="preserve">further </w:t>
        </w:r>
      </w:ins>
      <w:del w:id="6" w:author="Simon Maenaut" w:date="2019-12-05T21:45:13Z">
        <w:r>
          <w:rPr>
            <w:rFonts w:eastAsia="Calibri" w:cs="DejaVu Sans"/>
            <w:color w:val="auto"/>
            <w:kern w:val="0"/>
            <w:sz w:val="20"/>
            <w:szCs w:val="20"/>
            <w:lang w:val="en-GB" w:eastAsia="en-US" w:bidi="ar-SA"/>
          </w:rPr>
          <w:delText>speciali</w:delText>
        </w:r>
      </w:del>
      <w:del w:id="7" w:author="Simon Maenaut" w:date="2019-12-05T19:03:46Z">
        <w:r>
          <w:rPr>
            <w:rFonts w:eastAsia="Calibri" w:cs="DejaVu Sans"/>
            <w:color w:val="auto"/>
            <w:kern w:val="0"/>
            <w:sz w:val="20"/>
            <w:szCs w:val="20"/>
            <w:lang w:val="en-GB" w:eastAsia="en-US" w:bidi="ar-SA"/>
          </w:rPr>
          <w:delText>zed</w:delText>
        </w:r>
      </w:del>
      <w:ins w:id="8" w:author="Simon Maenaut" w:date="2019-12-05T21:45:13Z">
        <w:r>
          <w:rPr>
            <w:lang w:val="en-GB" w:eastAsia="en-US" w:bidi="ar-SA"/>
          </w:rPr>
          <w:t>specialisation</w:t>
        </w:r>
      </w:ins>
      <w:r>
        <w:rPr>
          <w:rFonts w:eastAsia="Calibri" w:cs="DejaVu Sans"/>
          <w:color w:val="auto"/>
          <w:kern w:val="0"/>
          <w:sz w:val="20"/>
          <w:szCs w:val="20"/>
          <w:lang w:val="en-GB" w:eastAsia="en-US" w:bidi="ar-SA"/>
        </w:rPr>
        <w:t xml:space="preserve"> and </w:t>
      </w:r>
      <w:del w:id="9" w:author="Simon Maenaut" w:date="2019-12-05T19:04:34Z">
        <w:r>
          <w:rPr>
            <w:rFonts w:eastAsia="Calibri" w:cs="DejaVu Sans"/>
            <w:color w:val="auto"/>
            <w:kern w:val="0"/>
            <w:sz w:val="20"/>
            <w:szCs w:val="20"/>
            <w:lang w:val="en-GB" w:eastAsia="en-US" w:bidi="ar-SA"/>
          </w:rPr>
          <w:delText xml:space="preserve">broadened </w:delText>
        </w:r>
      </w:del>
      <w:ins w:id="10" w:author="Simon Maenaut" w:date="2019-12-05T19:04:59Z">
        <w:r>
          <w:rPr>
            <w:rFonts w:eastAsia="Calibri" w:cs="DejaVu Sans"/>
            <w:color w:val="auto"/>
            <w:kern w:val="0"/>
            <w:sz w:val="20"/>
            <w:szCs w:val="20"/>
            <w:lang w:val="en-GB" w:eastAsia="en-US" w:bidi="ar-SA"/>
          </w:rPr>
          <w:t>b</w:t>
        </w:r>
      </w:ins>
      <w:ins w:id="11" w:author="Simon Maenaut" w:date="2019-12-05T19:05:00Z">
        <w:r>
          <w:rPr>
            <w:rFonts w:eastAsia="Calibri" w:cs="DejaVu Sans"/>
            <w:color w:val="auto"/>
            <w:kern w:val="0"/>
            <w:sz w:val="20"/>
            <w:szCs w:val="20"/>
            <w:lang w:val="en-GB" w:eastAsia="en-US" w:bidi="ar-SA"/>
          </w:rPr>
          <w:t xml:space="preserve">roader </w:t>
        </w:r>
      </w:ins>
      <w:r>
        <w:rPr>
          <w:rFonts w:eastAsia="Calibri" w:cs="DejaVu Sans"/>
          <w:color w:val="auto"/>
          <w:kern w:val="0"/>
          <w:sz w:val="20"/>
          <w:szCs w:val="20"/>
          <w:lang w:val="en-GB" w:eastAsia="en-US" w:bidi="ar-SA"/>
        </w:rPr>
        <w:t>knowledge</w:t>
      </w:r>
      <w:ins w:id="12" w:author="Simon Maenaut" w:date="2019-12-05T19:07:00Z">
        <w:r>
          <w:rPr>
            <w:rFonts w:eastAsia="Calibri" w:cs="DejaVu Sans"/>
            <w:color w:val="auto"/>
            <w:kern w:val="0"/>
            <w:sz w:val="20"/>
            <w:szCs w:val="20"/>
            <w:lang w:val="en-GB" w:eastAsia="en-US" w:bidi="ar-SA"/>
          </w:rPr>
          <w:t xml:space="preserve"> gathering</w:t>
        </w:r>
      </w:ins>
      <w:r>
        <w:rPr>
          <w:rFonts w:eastAsia="Calibri" w:cs="DejaVu Sans"/>
          <w:color w:val="auto"/>
          <w:kern w:val="0"/>
          <w:sz w:val="20"/>
          <w:szCs w:val="20"/>
          <w:lang w:val="en-GB" w:eastAsia="en-US" w:bidi="ar-SA"/>
        </w:rPr>
        <w:t xml:space="preserve">. </w:t>
      </w:r>
      <w:del w:id="13" w:author="Simon Maenaut" w:date="2019-12-05T19:06:41Z">
        <w:r>
          <w:rPr>
            <w:rFonts w:eastAsia="Calibri" w:cs="DejaVu Sans"/>
            <w:color w:val="auto"/>
            <w:kern w:val="0"/>
            <w:sz w:val="20"/>
            <w:szCs w:val="20"/>
            <w:lang w:val="en-GB" w:eastAsia="en-US" w:bidi="ar-SA"/>
          </w:rPr>
          <w:delText>Apart</w:delText>
        </w:r>
      </w:del>
      <w:ins w:id="14" w:author="Simon Maenaut" w:date="2019-12-05T19:06:41Z">
        <w:r>
          <w:rPr>
            <w:rFonts w:eastAsia="Calibri" w:cs="DejaVu Sans"/>
            <w:color w:val="auto"/>
            <w:kern w:val="0"/>
            <w:sz w:val="20"/>
            <w:szCs w:val="20"/>
            <w:lang w:val="en-GB" w:eastAsia="en-US" w:bidi="ar-SA"/>
          </w:rPr>
          <w:t>Next to</w:t>
        </w:r>
      </w:ins>
      <w:r>
        <w:rPr>
          <w:rFonts w:eastAsia="Calibri" w:cs="DejaVu Sans"/>
          <w:color w:val="auto"/>
          <w:kern w:val="0"/>
          <w:sz w:val="20"/>
          <w:szCs w:val="20"/>
          <w:lang w:val="en-GB" w:eastAsia="en-US" w:bidi="ar-SA"/>
        </w:rPr>
        <w:t xml:space="preserve"> </w:t>
      </w:r>
      <w:r>
        <w:rPr>
          <w:rFonts w:eastAsia="Calibri" w:cs="DejaVu Sans"/>
          <w:color w:val="auto"/>
          <w:kern w:val="0"/>
          <w:sz w:val="20"/>
          <w:szCs w:val="20"/>
          <w:lang w:val="en-GB" w:eastAsia="en-US" w:bidi="ar-SA"/>
        </w:rPr>
        <w:commentReference w:id="0"/>
      </w:r>
      <w:del w:id="15" w:author="Simon Maenaut" w:date="2019-12-05T19:06:48Z">
        <w:r>
          <w:rPr>
            <w:rFonts w:eastAsia="Calibri" w:cs="DejaVu Sans"/>
            <w:color w:val="auto"/>
            <w:kern w:val="0"/>
            <w:sz w:val="20"/>
            <w:szCs w:val="20"/>
            <w:lang w:val="en-GB" w:eastAsia="en-US" w:bidi="ar-SA"/>
          </w:rPr>
          <w:delText xml:space="preserve">from </w:delText>
        </w:r>
      </w:del>
      <w:r>
        <w:rPr>
          <w:rFonts w:eastAsia="Calibri" w:cs="DejaVu Sans"/>
          <w:color w:val="auto"/>
          <w:kern w:val="0"/>
          <w:sz w:val="20"/>
          <w:szCs w:val="20"/>
          <w:lang w:val="en-GB" w:eastAsia="en-US" w:bidi="ar-SA"/>
        </w:rPr>
        <w:t xml:space="preserve">the master’s thesis, the programme contains three clear groups of connected courses. </w:t>
      </w:r>
      <w:del w:id="16" w:author="Simon Maenaut" w:date="2019-12-05T19:07:19Z">
        <w:r>
          <w:rPr>
            <w:rFonts w:eastAsia="Calibri" w:cs="DejaVu Sans"/>
            <w:color w:val="auto"/>
            <w:kern w:val="0"/>
            <w:sz w:val="20"/>
            <w:szCs w:val="20"/>
            <w:lang w:val="en-GB" w:eastAsia="en-US" w:bidi="ar-SA"/>
          </w:rPr>
          <w:delText>Next to a</w:delText>
        </w:r>
      </w:del>
      <w:ins w:id="17" w:author="Simon Maenaut" w:date="2019-12-05T19:07:19Z">
        <w:r>
          <w:rPr>
            <w:rFonts w:eastAsia="Calibri" w:cs="DejaVu Sans"/>
            <w:color w:val="auto"/>
            <w:kern w:val="0"/>
            <w:sz w:val="20"/>
            <w:szCs w:val="20"/>
            <w:lang w:val="en-GB" w:eastAsia="en-US" w:bidi="ar-SA"/>
          </w:rPr>
          <w:t>The first</w:t>
        </w:r>
      </w:ins>
      <w:ins w:id="18" w:author="Riccardo Raabe" w:date="2019-12-05T11:06:00Z">
        <w:r>
          <w:rPr>
            <w:rFonts w:eastAsia="Calibri" w:cs="DejaVu Sans"/>
            <w:color w:val="auto"/>
            <w:kern w:val="0"/>
            <w:sz w:val="20"/>
            <w:szCs w:val="20"/>
            <w:lang w:val="en-GB" w:eastAsia="en-US" w:bidi="ar-SA"/>
          </w:rPr>
          <w:t xml:space="preserve"> group </w:t>
        </w:r>
      </w:ins>
      <w:ins w:id="19" w:author="Simon Maenaut" w:date="2019-12-05T19:07:26Z">
        <w:r>
          <w:rPr>
            <w:rFonts w:eastAsia="Calibri" w:cs="DejaVu Sans"/>
            <w:color w:val="auto"/>
            <w:kern w:val="0"/>
            <w:sz w:val="20"/>
            <w:szCs w:val="20"/>
            <w:lang w:val="en-GB" w:eastAsia="en-US" w:bidi="ar-SA"/>
          </w:rPr>
          <w:t xml:space="preserve">is </w:t>
        </w:r>
      </w:ins>
      <w:ins w:id="20" w:author="Riccardo Raabe" w:date="2019-12-05T11:06:00Z">
        <w:r>
          <w:rPr>
            <w:rFonts w:eastAsia="Calibri" w:cs="DejaVu Sans"/>
            <w:color w:val="auto"/>
            <w:kern w:val="0"/>
            <w:sz w:val="20"/>
            <w:szCs w:val="20"/>
            <w:lang w:val="en-GB" w:eastAsia="en-US" w:bidi="ar-SA"/>
          </w:rPr>
          <w:t>dedicated to advance</w:t>
        </w:r>
      </w:ins>
      <w:ins w:id="21" w:author="Simon Maenaut" w:date="2019-12-05T19:18:43Z">
        <w:r>
          <w:rPr>
            <w:rFonts w:eastAsia="Calibri" w:cs="DejaVu Sans"/>
            <w:color w:val="auto"/>
            <w:kern w:val="0"/>
            <w:sz w:val="20"/>
            <w:szCs w:val="20"/>
            <w:lang w:val="en-GB" w:eastAsia="en-US" w:bidi="ar-SA"/>
          </w:rPr>
          <w:t>d</w:t>
        </w:r>
      </w:ins>
      <w:ins w:id="22" w:author="Riccardo Raabe" w:date="2019-12-05T11:06:00Z">
        <w:r>
          <w:rPr>
            <w:rFonts w:eastAsia="Calibri" w:cs="DejaVu Sans"/>
            <w:color w:val="auto"/>
            <w:kern w:val="0"/>
            <w:sz w:val="20"/>
            <w:szCs w:val="20"/>
            <w:lang w:val="en-GB" w:eastAsia="en-US" w:bidi="ar-SA"/>
          </w:rPr>
          <w:t>, general physics courses,</w:t>
        </w:r>
      </w:ins>
      <w:ins w:id="23" w:author="Simon Maenaut" w:date="2019-12-05T19:07:34Z">
        <w:r>
          <w:rPr>
            <w:rFonts w:eastAsia="Calibri" w:cs="DejaVu Sans"/>
            <w:color w:val="auto"/>
            <w:kern w:val="0"/>
            <w:sz w:val="20"/>
            <w:szCs w:val="20"/>
            <w:lang w:val="en-GB" w:eastAsia="en-US" w:bidi="ar-SA"/>
          </w:rPr>
          <w:t xml:space="preserve"> while the</w:t>
        </w:r>
      </w:ins>
      <w:ins w:id="24" w:author="Simon Maenaut" w:date="2019-12-05T22:10:26Z">
        <w:r>
          <w:rPr>
            <w:rFonts w:eastAsia="Calibri" w:cs="DejaVu Sans"/>
            <w:color w:val="auto"/>
            <w:kern w:val="0"/>
            <w:sz w:val="20"/>
            <w:szCs w:val="20"/>
            <w:lang w:val="en-GB" w:eastAsia="en-US" w:bidi="ar-SA"/>
          </w:rPr>
          <w:t xml:space="preserve"> </w:t>
        </w:r>
      </w:ins>
      <w:del w:id="25" w:author="Simon Maenaut" w:date="2019-12-05T19:07:36Z">
        <w:r>
          <w:rPr>
            <w:rFonts w:eastAsia="Calibri" w:cs="DejaVu Sans"/>
            <w:color w:val="auto"/>
            <w:kern w:val="0"/>
            <w:sz w:val="20"/>
            <w:szCs w:val="20"/>
            <w:lang w:val="en-GB" w:eastAsia="en-US" w:bidi="ar-SA"/>
          </w:rPr>
          <w:delText>one</w:delText>
        </w:r>
      </w:del>
      <w:del w:id="26" w:author="Riccardo Raabe" w:date="2019-12-05T11:06:00Z">
        <w:r>
          <w:rPr>
            <w:rFonts w:eastAsia="Calibri" w:cs="DejaVu Sans"/>
            <w:color w:val="auto"/>
            <w:kern w:val="0"/>
            <w:sz w:val="20"/>
            <w:szCs w:val="20"/>
            <w:lang w:val="en-GB" w:eastAsia="en-US" w:bidi="ar-SA"/>
          </w:rPr>
          <w:delText>One</w:delText>
        </w:r>
      </w:del>
      <w:del w:id="27" w:author="Simon Maenaut" w:date="2019-12-05T19:07:36Z">
        <w:r>
          <w:rPr>
            <w:rFonts w:eastAsia="Calibri" w:cs="DejaVu Sans"/>
            <w:color w:val="auto"/>
            <w:kern w:val="0"/>
            <w:sz w:val="20"/>
            <w:szCs w:val="20"/>
            <w:lang w:val="en-GB" w:eastAsia="en-US" w:bidi="ar-SA"/>
          </w:rPr>
          <w:delText xml:space="preserve"> </w:delText>
        </w:r>
      </w:del>
      <w:ins w:id="28" w:author="Simon Maenaut" w:date="2019-12-05T19:07:37Z">
        <w:r>
          <w:rPr>
            <w:rFonts w:eastAsia="Calibri" w:cs="DejaVu Sans"/>
            <w:color w:val="auto"/>
            <w:kern w:val="0"/>
            <w:sz w:val="20"/>
            <w:szCs w:val="20"/>
            <w:lang w:val="en-GB" w:eastAsia="en-US" w:bidi="ar-SA"/>
          </w:rPr>
          <w:t>second</w:t>
        </w:r>
      </w:ins>
      <w:ins w:id="29" w:author="Riccardo Raabe" w:date="2019-12-05T11:06:00Z">
        <w:commentRangeStart w:id="1"/>
        <w:r>
          <w:rPr>
            <w:rFonts w:eastAsia="Calibri" w:cs="DejaVu Sans"/>
            <w:color w:val="auto"/>
            <w:kern w:val="0"/>
            <w:sz w:val="20"/>
            <w:szCs w:val="20"/>
            <w:lang w:val="en-GB" w:eastAsia="en-US" w:bidi="ar-SA"/>
          </w:rPr>
          <w:t xml:space="preserve"> </w:t>
        </w:r>
      </w:ins>
      <w:del w:id="30" w:author="Riccardo Raabe" w:date="2019-12-05T11:06:00Z">
        <w:r>
          <w:rPr>
            <w:rFonts w:eastAsia="Calibri" w:cs="DejaVu Sans"/>
            <w:color w:val="auto"/>
            <w:kern w:val="0"/>
            <w:sz w:val="20"/>
            <w:szCs w:val="20"/>
            <w:lang w:val="en-GB" w:eastAsia="en-US" w:bidi="ar-SA"/>
          </w:rPr>
          <w:delText xml:space="preserve">of these </w:delText>
        </w:r>
      </w:del>
      <w:r>
        <w:rPr>
          <w:rFonts w:eastAsia="Calibri" w:cs="DejaVu Sans"/>
          <w:color w:val="auto"/>
          <w:kern w:val="0"/>
          <w:sz w:val="20"/>
          <w:szCs w:val="20"/>
          <w:lang w:val="en-GB" w:eastAsia="en-US" w:bidi="ar-SA"/>
        </w:rPr>
        <w:t>group</w:t>
      </w:r>
      <w:del w:id="31" w:author="Riccardo Raabe" w:date="2019-12-05T11:06:00Z">
        <w:r>
          <w:rPr>
            <w:rFonts w:eastAsia="Calibri" w:cs="DejaVu Sans"/>
            <w:color w:val="auto"/>
            <w:kern w:val="0"/>
            <w:sz w:val="20"/>
            <w:szCs w:val="20"/>
            <w:lang w:val="en-GB" w:eastAsia="en-US" w:bidi="ar-SA"/>
          </w:rPr>
          <w:delText>s</w:delText>
        </w:r>
      </w:del>
      <w:r>
        <w:rPr>
          <w:rFonts w:eastAsia="Calibri" w:cs="DejaVu Sans"/>
          <w:color w:val="auto"/>
          <w:kern w:val="0"/>
          <w:sz w:val="20"/>
          <w:szCs w:val="20"/>
          <w:lang w:val="en-GB" w:eastAsia="en-US" w:bidi="ar-SA"/>
        </w:rPr>
        <w:t xml:space="preserve"> </w:t>
      </w:r>
      <w:r>
        <w:rPr>
          <w:rFonts w:eastAsia="Calibri" w:cs="DejaVu Sans"/>
          <w:color w:val="auto"/>
          <w:kern w:val="0"/>
          <w:sz w:val="20"/>
          <w:szCs w:val="20"/>
          <w:lang w:val="en-GB" w:eastAsia="en-US" w:bidi="ar-SA"/>
        </w:rPr>
      </w:r>
      <w:commentRangeEnd w:id="1"/>
      <w:r>
        <w:commentReference w:id="1"/>
      </w:r>
      <w:r>
        <w:rPr>
          <w:rFonts w:eastAsia="Calibri" w:cs="DejaVu Sans"/>
          <w:color w:val="auto"/>
          <w:kern w:val="0"/>
          <w:sz w:val="20"/>
          <w:szCs w:val="20"/>
          <w:lang w:val="en-GB" w:eastAsia="en-US" w:bidi="ar-SA"/>
        </w:rPr>
        <w:t xml:space="preserve">contains highly </w:t>
      </w:r>
      <w:ins w:id="32" w:author="Simon Maenaut" w:date="2019-12-05T21:45:33Z">
        <w:r>
          <w:rPr>
            <w:lang w:val="en-GB" w:eastAsia="en-US" w:bidi="ar-SA"/>
          </w:rPr>
          <w:t>specialised</w:t>
        </w:r>
      </w:ins>
      <w:del w:id="33" w:author="Simon Maenaut" w:date="2019-12-05T21:45:33Z">
        <w:r>
          <w:rPr>
            <w:rFonts w:eastAsia="Calibri" w:cs="DejaVu Sans"/>
            <w:color w:val="auto"/>
            <w:kern w:val="0"/>
            <w:sz w:val="20"/>
            <w:szCs w:val="20"/>
            <w:lang w:val="en-GB" w:eastAsia="en-US" w:bidi="ar-SA"/>
          </w:rPr>
          <w:delText>speciali</w:delText>
        </w:r>
      </w:del>
      <w:del w:id="34" w:author="Simon Maenaut" w:date="2019-12-05T19:18:48Z">
        <w:r>
          <w:rPr>
            <w:rFonts w:eastAsia="Calibri" w:cs="DejaVu Sans"/>
            <w:color w:val="auto"/>
            <w:kern w:val="0"/>
            <w:sz w:val="20"/>
            <w:szCs w:val="20"/>
            <w:lang w:val="en-GB" w:eastAsia="en-US" w:bidi="ar-SA"/>
          </w:rPr>
          <w:delText>z</w:delText>
        </w:r>
      </w:del>
      <w:del w:id="35" w:author="Simon Maenaut" w:date="2019-12-05T21:45:33Z">
        <w:r>
          <w:rPr>
            <w:rFonts w:eastAsia="Calibri" w:cs="DejaVu Sans"/>
            <w:color w:val="auto"/>
            <w:kern w:val="0"/>
            <w:sz w:val="20"/>
            <w:szCs w:val="20"/>
            <w:lang w:val="en-GB" w:eastAsia="en-US" w:bidi="ar-SA"/>
          </w:rPr>
          <w:delText>ed</w:delText>
        </w:r>
      </w:del>
      <w:r>
        <w:rPr>
          <w:rFonts w:eastAsia="Calibri" w:cs="DejaVu Sans"/>
          <w:color w:val="auto"/>
          <w:kern w:val="0"/>
          <w:sz w:val="20"/>
          <w:szCs w:val="20"/>
          <w:lang w:val="en-GB" w:eastAsia="en-US" w:bidi="ar-SA"/>
        </w:rPr>
        <w:t xml:space="preserve"> physics courses within the domain of the</w:t>
      </w:r>
      <w:ins w:id="36" w:author="Simon Maenaut" w:date="2019-12-05T19:07:46Z">
        <w:r>
          <w:rPr>
            <w:rFonts w:eastAsia="Calibri" w:cs="DejaVu Sans"/>
            <w:color w:val="auto"/>
            <w:kern w:val="0"/>
            <w:sz w:val="20"/>
            <w:szCs w:val="20"/>
            <w:lang w:val="en-GB" w:eastAsia="en-US" w:bidi="ar-SA"/>
          </w:rPr>
          <w:t xml:space="preserve"> chosen</w:t>
        </w:r>
      </w:ins>
      <w:r>
        <w:rPr>
          <w:rFonts w:eastAsia="Calibri" w:cs="DejaVu Sans"/>
          <w:color w:val="auto"/>
          <w:kern w:val="0"/>
          <w:sz w:val="20"/>
          <w:szCs w:val="20"/>
          <w:lang w:val="en-GB" w:eastAsia="en-US" w:bidi="ar-SA"/>
        </w:rPr>
        <w:t xml:space="preserve"> master’s thesis</w:t>
      </w:r>
      <w:ins w:id="37" w:author="Simon Maenaut" w:date="2019-12-05T18:40:52Z">
        <w:r>
          <w:rPr>
            <w:rFonts w:eastAsia="Calibri" w:cs="DejaVu Sans"/>
            <w:color w:val="auto"/>
            <w:kern w:val="0"/>
            <w:sz w:val="20"/>
            <w:szCs w:val="20"/>
            <w:lang w:val="en-GB" w:eastAsia="en-US" w:bidi="ar-SA"/>
          </w:rPr>
          <w:t xml:space="preserve"> or a chosen research minor</w:t>
        </w:r>
      </w:ins>
      <w:del w:id="38" w:author="Riccardo Raabe" w:date="2019-12-05T11:06:00Z">
        <w:r>
          <w:rPr>
            <w:rFonts w:eastAsia="Calibri" w:cs="DejaVu Sans"/>
            <w:color w:val="auto"/>
            <w:kern w:val="0"/>
            <w:sz w:val="20"/>
            <w:szCs w:val="20"/>
            <w:lang w:val="en-GB" w:eastAsia="en-US" w:bidi="ar-SA"/>
          </w:rPr>
          <w:delText>,</w:delText>
        </w:r>
      </w:del>
      <w:del w:id="39" w:author="Simon Maenaut" w:date="2019-12-05T18:50:07Z">
        <w:r>
          <w:rPr>
            <w:rFonts w:eastAsia="Calibri" w:cs="DejaVu Sans"/>
            <w:color w:val="auto"/>
            <w:kern w:val="0"/>
            <w:sz w:val="20"/>
            <w:szCs w:val="20"/>
            <w:lang w:val="en-GB" w:eastAsia="en-US" w:bidi="ar-SA"/>
          </w:rPr>
          <w:delText>;</w:delText>
        </w:r>
      </w:del>
      <w:ins w:id="40" w:author="Simon Maenaut" w:date="2019-12-05T18:50:08Z">
        <w:r>
          <w:rPr>
            <w:rFonts w:eastAsia="Calibri" w:cs="DejaVu Sans"/>
            <w:color w:val="auto"/>
            <w:kern w:val="0"/>
            <w:sz w:val="20"/>
            <w:szCs w:val="20"/>
            <w:lang w:val="en-GB" w:eastAsia="en-US" w:bidi="ar-SA"/>
          </w:rPr>
          <w:t>.</w:t>
        </w:r>
      </w:ins>
      <w:r>
        <w:rPr>
          <w:rFonts w:eastAsia="Calibri" w:cs="DejaVu Sans"/>
          <w:color w:val="auto"/>
          <w:kern w:val="0"/>
          <w:sz w:val="20"/>
          <w:szCs w:val="20"/>
          <w:lang w:val="en-GB" w:eastAsia="en-US" w:bidi="ar-SA"/>
        </w:rPr>
        <w:t xml:space="preserve"> </w:t>
      </w:r>
      <w:del w:id="41" w:author="Riccardo Raabe" w:date="2019-12-05T11:07:00Z">
        <w:r>
          <w:rPr>
            <w:rFonts w:eastAsia="Calibri" w:cs="DejaVu Sans"/>
            <w:color w:val="auto"/>
            <w:kern w:val="0"/>
            <w:sz w:val="20"/>
            <w:szCs w:val="20"/>
            <w:lang w:val="en-GB" w:eastAsia="en-US" w:bidi="ar-SA"/>
          </w:rPr>
          <w:delText xml:space="preserve">while </w:delText>
        </w:r>
      </w:del>
      <w:ins w:id="42" w:author="Simon Maenaut" w:date="2019-12-05T18:50:30Z">
        <w:r>
          <w:rPr>
            <w:rFonts w:eastAsia="Calibri" w:cs="DejaVu Sans"/>
            <w:color w:val="auto"/>
            <w:kern w:val="0"/>
            <w:sz w:val="20"/>
            <w:szCs w:val="20"/>
            <w:lang w:val="en-GB" w:eastAsia="en-US" w:bidi="ar-SA"/>
          </w:rPr>
          <w:t>T</w:t>
        </w:r>
      </w:ins>
      <w:del w:id="43" w:author="Simon Maenaut" w:date="2019-12-05T19:18:18Z">
        <w:r>
          <w:rPr>
            <w:rFonts w:eastAsia="Calibri" w:cs="DejaVu Sans"/>
            <w:color w:val="auto"/>
            <w:kern w:val="0"/>
            <w:sz w:val="20"/>
            <w:szCs w:val="20"/>
            <w:lang w:val="en-GB" w:eastAsia="en-US" w:bidi="ar-SA"/>
          </w:rPr>
          <w:delText xml:space="preserve">t </w:delText>
        </w:r>
      </w:del>
      <w:r>
        <w:rPr>
          <w:rFonts w:eastAsia="Calibri" w:cs="DejaVu Sans"/>
          <w:color w:val="auto"/>
          <w:kern w:val="0"/>
          <w:sz w:val="20"/>
          <w:szCs w:val="20"/>
          <w:lang w:val="en-GB" w:eastAsia="en-US" w:bidi="ar-SA"/>
        </w:rPr>
        <w:commentReference w:id="2"/>
      </w:r>
      <w:del w:id="44" w:author="Riccardo Raabe" w:date="2019-12-05T11:07:00Z">
        <w:r>
          <w:rPr>
            <w:rFonts w:eastAsia="Calibri" w:cs="DejaVu Sans"/>
            <w:color w:val="auto"/>
            <w:kern w:val="0"/>
            <w:sz w:val="20"/>
            <w:szCs w:val="20"/>
            <w:lang w:val="en-GB" w:eastAsia="en-US" w:bidi="ar-SA"/>
          </w:rPr>
          <w:delText>another</w:delText>
        </w:r>
      </w:del>
      <w:del w:id="45" w:author="Simon Maenaut" w:date="2019-12-05T18:50:30Z">
        <w:r>
          <w:rPr>
            <w:rFonts w:eastAsia="Calibri" w:cs="DejaVu Sans"/>
            <w:color w:val="auto"/>
            <w:kern w:val="0"/>
            <w:sz w:val="20"/>
            <w:szCs w:val="20"/>
            <w:lang w:val="en-GB" w:eastAsia="en-US" w:bidi="ar-SA"/>
          </w:rPr>
          <w:delText xml:space="preserve">the courses in </w:delText>
        </w:r>
      </w:del>
      <w:ins w:id="46" w:author="Riccardo Raabe" w:date="2019-12-05T11:07:00Z">
        <w:r>
          <w:rPr>
            <w:rFonts w:eastAsia="Calibri" w:cs="DejaVu Sans"/>
            <w:color w:val="auto"/>
            <w:kern w:val="0"/>
            <w:sz w:val="20"/>
            <w:szCs w:val="20"/>
            <w:lang w:val="en-GB" w:eastAsia="en-US" w:bidi="ar-SA"/>
          </w:rPr>
          <w:t xml:space="preserve">he third </w:t>
        </w:r>
      </w:ins>
      <w:r>
        <w:rPr>
          <w:rFonts w:eastAsia="Calibri" w:cs="DejaVu Sans"/>
          <w:color w:val="auto"/>
          <w:kern w:val="0"/>
          <w:sz w:val="20"/>
          <w:szCs w:val="20"/>
          <w:lang w:val="en-GB" w:eastAsia="en-US" w:bidi="ar-SA"/>
        </w:rPr>
        <w:t>group</w:t>
      </w:r>
      <w:ins w:id="47" w:author="Simon Maenaut" w:date="2019-12-05T18:50:35Z">
        <w:r>
          <w:rPr>
            <w:rFonts w:eastAsia="Calibri" w:cs="DejaVu Sans"/>
            <w:color w:val="auto"/>
            <w:kern w:val="0"/>
            <w:sz w:val="20"/>
            <w:szCs w:val="20"/>
            <w:lang w:val="en-GB" w:eastAsia="en-US" w:bidi="ar-SA"/>
          </w:rPr>
          <w:t xml:space="preserve"> contains </w:t>
        </w:r>
      </w:ins>
      <w:ins w:id="48" w:author="Simon Maenaut" w:date="2019-12-05T18:55:09Z">
        <w:r>
          <w:rPr>
            <w:rFonts w:eastAsia="Calibri" w:cs="DejaVu Sans"/>
            <w:color w:val="auto"/>
            <w:kern w:val="0"/>
            <w:sz w:val="20"/>
            <w:szCs w:val="20"/>
            <w:lang w:val="en-GB" w:eastAsia="en-US" w:bidi="ar-SA"/>
          </w:rPr>
          <w:t>courses aimed</w:t>
        </w:r>
      </w:ins>
      <w:del w:id="49" w:author="Simon Maenaut" w:date="2019-12-05T18:50:52Z">
        <w:r>
          <w:rPr>
            <w:rFonts w:eastAsia="Calibri" w:cs="DejaVu Sans"/>
            <w:color w:val="auto"/>
            <w:kern w:val="0"/>
            <w:sz w:val="20"/>
            <w:szCs w:val="20"/>
            <w:lang w:val="en-GB" w:eastAsia="en-US" w:bidi="ar-SA"/>
          </w:rPr>
          <w:delText>the work field</w:delText>
        </w:r>
      </w:del>
      <w:del w:id="50" w:author="Simon Maenaut" w:date="2019-12-05T18:52:27Z">
        <w:r>
          <w:rPr>
            <w:rFonts w:eastAsia="Calibri" w:cs="DejaVu Sans"/>
            <w:color w:val="auto"/>
            <w:kern w:val="0"/>
            <w:sz w:val="20"/>
            <w:szCs w:val="20"/>
            <w:lang w:val="en-GB" w:eastAsia="en-US" w:bidi="ar-SA"/>
          </w:rPr>
          <w:delText xml:space="preserve">towards </w:delText>
        </w:r>
      </w:del>
      <w:del w:id="51" w:author="Simon Maenaut" w:date="2019-12-05T18:53:47Z">
        <w:r>
          <w:rPr>
            <w:rFonts w:eastAsia="Calibri" w:cs="DejaVu Sans"/>
            <w:color w:val="auto"/>
            <w:kern w:val="0"/>
            <w:sz w:val="20"/>
            <w:szCs w:val="20"/>
            <w:lang w:val="en-GB" w:eastAsia="en-US" w:bidi="ar-SA"/>
          </w:rPr>
          <w:delText xml:space="preserve"> </w:delText>
        </w:r>
      </w:del>
      <w:del w:id="52" w:author="Simon Maenaut" w:date="2019-12-05T18:52:25Z">
        <w:r>
          <w:rPr>
            <w:rFonts w:eastAsia="Calibri" w:cs="DejaVu Sans"/>
            <w:color w:val="auto"/>
            <w:kern w:val="0"/>
            <w:sz w:val="20"/>
            <w:szCs w:val="20"/>
            <w:lang w:val="en-GB" w:eastAsia="en-US" w:bidi="ar-SA"/>
          </w:rPr>
          <w:delText>oriented</w:delText>
        </w:r>
      </w:del>
      <w:del w:id="53" w:author="Simon Maenaut" w:date="2019-12-05T18:55:03Z">
        <w:r>
          <w:rPr>
            <w:rFonts w:eastAsia="Calibri" w:cs="DejaVu Sans"/>
            <w:color w:val="auto"/>
            <w:kern w:val="0"/>
            <w:sz w:val="20"/>
            <w:szCs w:val="20"/>
            <w:lang w:val="en-GB" w:eastAsia="en-US" w:bidi="ar-SA"/>
          </w:rPr>
          <w:delText xml:space="preserve"> </w:delText>
        </w:r>
      </w:del>
      <w:del w:id="54" w:author="Simon Maenaut" w:date="2019-12-05T18:52:52Z">
        <w:r>
          <w:rPr>
            <w:rFonts w:eastAsia="Calibri" w:cs="DejaVu Sans"/>
            <w:color w:val="auto"/>
            <w:kern w:val="0"/>
            <w:sz w:val="20"/>
            <w:szCs w:val="20"/>
            <w:lang w:val="en-GB" w:eastAsia="en-US" w:bidi="ar-SA"/>
          </w:rPr>
          <w:delText xml:space="preserve"> are</w:delText>
        </w:r>
      </w:del>
      <w:ins w:id="55" w:author="Simon Maenaut" w:date="2019-12-05T18:55:11Z">
        <w:r>
          <w:rPr>
            <w:rFonts w:eastAsia="Calibri" w:cs="DejaVu Sans"/>
            <w:color w:val="auto"/>
            <w:kern w:val="0"/>
            <w:sz w:val="20"/>
            <w:szCs w:val="20"/>
            <w:lang w:val="en-GB" w:eastAsia="en-US" w:bidi="ar-SA"/>
          </w:rPr>
          <w:t xml:space="preserve"> at a professional career-choice</w:t>
        </w:r>
      </w:ins>
      <w:ins w:id="56" w:author="Simon Maenaut" w:date="2019-12-05T18:56:04Z">
        <w:r>
          <w:rPr>
            <w:rFonts w:eastAsia="Calibri" w:cs="DejaVu Sans"/>
            <w:color w:val="auto"/>
            <w:kern w:val="0"/>
            <w:sz w:val="20"/>
            <w:szCs w:val="20"/>
            <w:lang w:val="en-GB" w:eastAsia="en-US" w:bidi="ar-SA"/>
          </w:rPr>
          <w:t xml:space="preserve"> with a focus</w:t>
        </w:r>
      </w:ins>
      <w:ins w:id="57" w:author="Simon Maenaut" w:date="2019-12-05T18:51:02Z">
        <w:r>
          <w:rPr>
            <w:rFonts w:eastAsia="Calibri" w:cs="DejaVu Sans"/>
            <w:color w:val="auto"/>
            <w:kern w:val="0"/>
            <w:sz w:val="20"/>
            <w:szCs w:val="20"/>
            <w:lang w:val="en-GB" w:eastAsia="en-US" w:bidi="ar-SA"/>
          </w:rPr>
          <w:t xml:space="preserve"> </w:t>
        </w:r>
      </w:ins>
      <w:del w:id="58" w:author="Simon Maenaut" w:date="2019-12-05T19:08:06Z">
        <w:r>
          <w:rPr>
            <w:rFonts w:eastAsia="Calibri" w:cs="DejaVu Sans"/>
            <w:color w:val="auto"/>
            <w:kern w:val="0"/>
            <w:sz w:val="20"/>
            <w:szCs w:val="20"/>
            <w:lang w:val="en-GB" w:eastAsia="en-US" w:bidi="ar-SA"/>
          </w:rPr>
          <w:delText>y</w:delText>
        </w:r>
      </w:del>
      <w:del w:id="59" w:author="Simon Maenaut" w:date="2019-12-05T19:10:04Z">
        <w:r>
          <w:rPr>
            <w:rFonts w:eastAsia="Calibri" w:cs="DejaVu Sans"/>
            <w:color w:val="auto"/>
            <w:kern w:val="0"/>
            <w:sz w:val="20"/>
            <w:szCs w:val="20"/>
            <w:lang w:val="en-GB" w:eastAsia="en-US" w:bidi="ar-SA"/>
          </w:rPr>
          <w:delText>societ</w:delText>
        </w:r>
      </w:del>
      <w:del w:id="60" w:author="Simon Maenaut" w:date="2019-12-05T18:51:19Z">
        <w:r>
          <w:rPr>
            <w:rFonts w:eastAsia="Calibri" w:cs="DejaVu Sans"/>
            <w:color w:val="auto"/>
            <w:kern w:val="0"/>
            <w:sz w:val="20"/>
            <w:szCs w:val="20"/>
            <w:lang w:val="en-GB" w:eastAsia="en-US" w:bidi="ar-SA"/>
          </w:rPr>
          <w:delText xml:space="preserve"> either</w:delText>
        </w:r>
      </w:del>
      <w:del w:id="61" w:author="Riccardo Raabe" w:date="2019-12-05T11:07:00Z">
        <w:r>
          <w:rPr>
            <w:rFonts w:eastAsia="Calibri" w:cs="DejaVu Sans"/>
            <w:color w:val="auto"/>
            <w:kern w:val="0"/>
            <w:sz w:val="20"/>
            <w:szCs w:val="20"/>
            <w:lang w:val="en-GB" w:eastAsia="en-US" w:bidi="ar-SA"/>
          </w:rPr>
          <w:delText>and can be</w:delText>
        </w:r>
      </w:del>
      <w:del w:id="62" w:author="Simon Maenaut" w:date="2019-12-05T18:51:19Z">
        <w:r>
          <w:rPr>
            <w:rFonts w:eastAsia="Calibri" w:cs="DejaVu Sans"/>
            <w:color w:val="auto"/>
            <w:kern w:val="0"/>
            <w:sz w:val="20"/>
            <w:szCs w:val="20"/>
            <w:lang w:val="en-GB" w:eastAsia="en-US" w:bidi="ar-SA"/>
          </w:rPr>
          <w:delText xml:space="preserve"> </w:delText>
        </w:r>
      </w:del>
      <w:ins w:id="63" w:author="Simon Maenaut" w:date="2019-12-05T19:10:04Z">
        <w:r>
          <w:rPr>
            <w:rFonts w:eastAsia="Calibri" w:cs="DejaVu Sans"/>
            <w:color w:val="auto"/>
            <w:kern w:val="0"/>
            <w:sz w:val="20"/>
            <w:szCs w:val="20"/>
            <w:lang w:val="en-GB" w:eastAsia="en-US" w:bidi="ar-SA"/>
          </w:rPr>
          <w:t>science education and communication in society</w:t>
        </w:r>
      </w:ins>
      <w:r>
        <w:rPr>
          <w:rFonts w:eastAsia="Calibri" w:cs="DejaVu Sans"/>
          <w:color w:val="auto"/>
          <w:kern w:val="0"/>
          <w:sz w:val="20"/>
          <w:szCs w:val="20"/>
          <w:lang w:val="en-GB" w:eastAsia="en-US" w:bidi="ar-SA"/>
        </w:rPr>
        <w:t xml:space="preserve"> </w:t>
      </w:r>
      <w:del w:id="64" w:author="Simon Maenaut" w:date="2019-12-05T22:10:58Z">
        <w:r>
          <w:rPr>
            <w:rFonts w:eastAsia="Calibri" w:cs="DejaVu Sans"/>
            <w:color w:val="auto"/>
            <w:kern w:val="0"/>
            <w:sz w:val="20"/>
            <w:szCs w:val="20"/>
            <w:lang w:val="en-GB" w:eastAsia="en-US" w:bidi="ar-SA"/>
          </w:rPr>
          <w:delText xml:space="preserve">related </w:delText>
        </w:r>
      </w:del>
      <w:r>
        <w:rPr>
          <w:rFonts w:eastAsia="Calibri" w:cs="DejaVu Sans"/>
          <w:color w:val="auto"/>
          <w:kern w:val="0"/>
          <w:sz w:val="20"/>
          <w:szCs w:val="20"/>
          <w:lang w:val="en-GB" w:eastAsia="en-US" w:bidi="ar-SA"/>
        </w:rPr>
        <w:t xml:space="preserve">or </w:t>
      </w:r>
      <w:del w:id="65" w:author="Riccardo Raabe" w:date="2019-12-05T11:07:00Z">
        <w:r>
          <w:rPr>
            <w:rFonts w:eastAsia="Calibri" w:cs="DejaVu Sans"/>
            <w:color w:val="auto"/>
            <w:kern w:val="0"/>
            <w:sz w:val="20"/>
            <w:szCs w:val="20"/>
            <w:lang w:val="en-GB" w:eastAsia="en-US" w:bidi="ar-SA"/>
          </w:rPr>
          <w:delText xml:space="preserve">also </w:delText>
        </w:r>
      </w:del>
      <w:r>
        <w:rPr>
          <w:rFonts w:eastAsia="Calibri" w:cs="DejaVu Sans"/>
          <w:color w:val="auto"/>
          <w:kern w:val="0"/>
          <w:sz w:val="20"/>
          <w:szCs w:val="20"/>
          <w:lang w:val="en-GB" w:eastAsia="en-US" w:bidi="ar-SA"/>
        </w:rPr>
        <w:t>research</w:t>
      </w:r>
      <w:del w:id="66" w:author="Simon Maenaut" w:date="2019-12-05T18:51:34Z">
        <w:r>
          <w:rPr>
            <w:rFonts w:eastAsia="Calibri" w:cs="DejaVu Sans"/>
            <w:color w:val="auto"/>
            <w:kern w:val="0"/>
            <w:sz w:val="20"/>
            <w:szCs w:val="20"/>
            <w:lang w:val="en-GB" w:eastAsia="en-US" w:bidi="ar-SA"/>
          </w:rPr>
          <w:delText xml:space="preserve"> related</w:delText>
        </w:r>
      </w:del>
      <w:ins w:id="67" w:author="Simon Maenaut" w:date="2019-12-05T18:52:33Z">
        <w:r>
          <w:rPr>
            <w:rFonts w:eastAsia="Calibri" w:cs="DejaVu Sans"/>
            <w:color w:val="auto"/>
            <w:kern w:val="0"/>
            <w:sz w:val="20"/>
            <w:szCs w:val="20"/>
            <w:lang w:val="en-GB" w:eastAsia="en-US" w:bidi="ar-SA"/>
          </w:rPr>
          <w:t xml:space="preserve"> and development</w:t>
        </w:r>
      </w:ins>
      <w:ins w:id="68" w:author="Simon Maenaut" w:date="2019-12-05T19:10:43Z">
        <w:r>
          <w:rPr>
            <w:rFonts w:eastAsia="Calibri" w:cs="DejaVu Sans"/>
            <w:color w:val="auto"/>
            <w:kern w:val="0"/>
            <w:sz w:val="20"/>
            <w:szCs w:val="20"/>
            <w:lang w:val="en-GB" w:eastAsia="en-US" w:bidi="ar-SA"/>
          </w:rPr>
          <w:t xml:space="preserve"> in </w:t>
        </w:r>
      </w:ins>
      <w:ins w:id="69" w:author="Simon Maenaut" w:date="2019-12-05T19:12:36Z">
        <w:r>
          <w:rPr>
            <w:rFonts w:eastAsia="Calibri" w:cs="DejaVu Sans"/>
            <w:color w:val="auto"/>
            <w:kern w:val="0"/>
            <w:sz w:val="20"/>
            <w:szCs w:val="20"/>
            <w:lang w:val="en-GB" w:eastAsia="en-US" w:bidi="ar-SA"/>
          </w:rPr>
          <w:t>industry</w:t>
        </w:r>
      </w:ins>
      <w:r>
        <w:rPr>
          <w:rFonts w:eastAsia="Calibri" w:cs="DejaVu Sans"/>
          <w:color w:val="auto"/>
          <w:kern w:val="0"/>
          <w:sz w:val="20"/>
          <w:szCs w:val="20"/>
          <w:lang w:val="en-GB" w:eastAsia="en-US" w:bidi="ar-SA"/>
        </w:rPr>
        <w:t>.</w:t>
      </w:r>
    </w:p>
    <w:p>
      <w:pPr>
        <w:pStyle w:val="ListParagraph"/>
        <w:numPr>
          <w:ilvl w:val="0"/>
          <w:numId w:val="4"/>
        </w:numPr>
        <w:jc w:val="both"/>
        <w:rPr/>
      </w:pPr>
      <w:r>
        <w:rPr>
          <w:lang w:val="en-GB" w:eastAsia="en-US" w:bidi="ar-SA"/>
        </w:rPr>
        <w:t xml:space="preserve">The master programme is </w:t>
      </w:r>
      <w:del w:id="70" w:author="Simon Maenaut" w:date="2019-12-05T19:13:07Z">
        <w:r>
          <w:rPr>
            <w:lang w:val="en-GB" w:eastAsia="en-US" w:bidi="ar-SA"/>
          </w:rPr>
          <w:delText>highly</w:delText>
        </w:r>
      </w:del>
      <w:ins w:id="71" w:author="Simon Maenaut" w:date="2019-12-05T19:13:07Z">
        <w:r>
          <w:rPr>
            <w:sz w:val="20"/>
            <w:szCs w:val="20"/>
            <w:lang w:val="en-GB" w:eastAsia="en-US" w:bidi="ar-SA"/>
          </w:rPr>
          <w:t>strongly</w:t>
        </w:r>
      </w:ins>
      <w:r>
        <w:rPr>
          <w:lang w:val="en-GB" w:eastAsia="en-US" w:bidi="ar-SA"/>
        </w:rPr>
        <w:t xml:space="preserve"> research </w:t>
      </w:r>
      <w:del w:id="72" w:author="Simon Maenaut" w:date="2019-12-05T19:13:13Z">
        <w:r>
          <w:rPr>
            <w:lang w:val="en-GB" w:eastAsia="en-US" w:bidi="ar-SA"/>
          </w:rPr>
          <w:delText>based</w:delText>
        </w:r>
      </w:del>
      <w:ins w:id="73" w:author="Simon Maenaut" w:date="2019-12-05T19:13:13Z">
        <w:r>
          <w:rPr>
            <w:sz w:val="20"/>
            <w:szCs w:val="20"/>
            <w:lang w:val="en-GB" w:eastAsia="en-US" w:bidi="ar-SA"/>
          </w:rPr>
          <w:t>oriented</w:t>
        </w:r>
      </w:ins>
      <w:r>
        <w:rPr>
          <w:lang w:val="en-GB" w:eastAsia="en-US" w:bidi="ar-SA"/>
        </w:rPr>
        <w:t xml:space="preserve"> and </w:t>
      </w:r>
      <w:del w:id="74" w:author="Simon Maenaut" w:date="2019-12-05T19:13:20Z">
        <w:r>
          <w:rPr>
            <w:lang w:val="en-GB" w:eastAsia="en-US" w:bidi="ar-SA"/>
          </w:rPr>
          <w:delText>its</w:delText>
        </w:r>
      </w:del>
      <w:ins w:id="75" w:author="Simon Maenaut" w:date="2019-12-05T19:13:21Z">
        <w:r>
          <w:rPr>
            <w:lang w:val="en-GB" w:eastAsia="en-US" w:bidi="ar-SA"/>
          </w:rPr>
          <w:t>the</w:t>
        </w:r>
      </w:ins>
      <w:r>
        <w:rPr>
          <w:lang w:val="en-GB" w:eastAsia="en-US" w:bidi="ar-SA"/>
        </w:rPr>
        <w:t xml:space="preserve"> </w:t>
      </w:r>
      <w:ins w:id="76" w:author="Simon Maenaut" w:date="2019-12-05T21:45:06Z">
        <w:r>
          <w:rPr>
            <w:lang w:val="en-GB" w:eastAsia="en-US" w:bidi="ar-SA"/>
          </w:rPr>
          <w:t>specialisation</w:t>
        </w:r>
      </w:ins>
      <w:del w:id="77" w:author="Simon Maenaut" w:date="2019-12-05T21:45:06Z">
        <w:r>
          <w:rPr>
            <w:lang w:val="en-GB" w:eastAsia="en-US" w:bidi="ar-SA"/>
          </w:rPr>
          <w:delText>speciali</w:delText>
        </w:r>
      </w:del>
      <w:del w:id="78" w:author="Simon Maenaut" w:date="2019-12-05T19:13:25Z">
        <w:r>
          <w:rPr>
            <w:lang w:val="en-GB" w:eastAsia="en-US" w:bidi="ar-SA"/>
          </w:rPr>
          <w:delText>z</w:delText>
        </w:r>
      </w:del>
      <w:del w:id="79" w:author="Simon Maenaut" w:date="2019-12-05T21:45:06Z">
        <w:r>
          <w:rPr>
            <w:lang w:val="en-GB" w:eastAsia="en-US" w:bidi="ar-SA"/>
          </w:rPr>
          <w:delText>ation</w:delText>
        </w:r>
      </w:del>
      <w:r>
        <w:rPr>
          <w:lang w:val="en-GB" w:eastAsia="en-US" w:bidi="ar-SA"/>
        </w:rPr>
        <w:t xml:space="preserve"> profiles </w:t>
      </w:r>
      <w:ins w:id="80" w:author="Simon Maenaut" w:date="2019-12-05T19:13:35Z">
        <w:r>
          <w:rPr>
            <w:lang w:val="en-GB" w:eastAsia="en-US" w:bidi="ar-SA"/>
          </w:rPr>
          <w:t xml:space="preserve">it offers </w:t>
        </w:r>
      </w:ins>
      <w:r>
        <w:rPr>
          <w:lang w:val="en-GB" w:eastAsia="en-US" w:bidi="ar-SA"/>
        </w:rPr>
        <w:t xml:space="preserve">(Condensed Matter Physics, Nuclear Physics and Theoretical Physics) are </w:t>
      </w:r>
      <w:del w:id="81" w:author="Simon Maenaut" w:date="2019-12-05T21:15:40Z">
        <w:r>
          <w:rPr>
            <w:lang w:val="en-GB" w:eastAsia="en-US" w:bidi="ar-SA"/>
          </w:rPr>
          <w:delText>strongly</w:delText>
        </w:r>
      </w:del>
      <w:ins w:id="82" w:author="Simon Maenaut" w:date="2019-12-05T21:15:40Z">
        <w:r>
          <w:rPr>
            <w:rFonts w:eastAsia="Calibri" w:cs="DejaVu Sans"/>
            <w:color w:val="auto"/>
            <w:kern w:val="0"/>
            <w:sz w:val="20"/>
            <w:szCs w:val="20"/>
            <w:lang w:val="en-GB" w:eastAsia="en-US" w:bidi="ar-SA"/>
          </w:rPr>
          <w:t>closely</w:t>
        </w:r>
      </w:ins>
      <w:r>
        <w:rPr>
          <w:lang w:val="en-GB" w:eastAsia="en-US" w:bidi="ar-SA"/>
        </w:rPr>
        <w:t xml:space="preserve"> related </w:t>
      </w:r>
      <w:ins w:id="83" w:author="Simon Maenaut" w:date="2019-12-05T21:15:46Z">
        <w:r>
          <w:rPr>
            <w:lang w:val="en-GB" w:eastAsia="en-US" w:bidi="ar-SA"/>
          </w:rPr>
          <w:t xml:space="preserve">to </w:t>
        </w:r>
      </w:ins>
      <w:r>
        <w:rPr>
          <w:lang w:val="en-GB" w:eastAsia="en-US" w:bidi="ar-SA"/>
        </w:rPr>
        <w:t xml:space="preserve">and integrated with the research lines within the Department of Physics and Astronomy. Moreover, </w:t>
      </w:r>
      <w:del w:id="84" w:author="Riccardo Raabe" w:date="2019-12-05T11:07:00Z">
        <w:r>
          <w:rPr>
            <w:lang w:val="en-GB" w:eastAsia="en-US" w:bidi="ar-SA"/>
          </w:rPr>
          <w:delText xml:space="preserve">also </w:delText>
        </w:r>
      </w:del>
      <w:r>
        <w:rPr>
          <w:lang w:val="en-GB" w:eastAsia="en-US" w:bidi="ar-SA"/>
        </w:rPr>
        <w:t>the educational methods fully embrace the research skills and approaches (presentations, literature study, paper discussions</w:t>
      </w:r>
      <w:del w:id="85" w:author="Riccardo Raabe" w:date="2019-12-05T11:08:00Z">
        <w:r>
          <w:rPr>
            <w:lang w:val="en-GB" w:eastAsia="en-US" w:bidi="ar-SA"/>
          </w:rPr>
          <w:delText xml:space="preserve">, </w:delText>
        </w:r>
      </w:del>
      <w:r>
        <w:rPr>
          <w:lang w:val="en-GB" w:eastAsia="en-US" w:bidi="ar-SA"/>
        </w:rPr>
        <w:t>…)</w:t>
      </w:r>
      <w:ins w:id="86" w:author="Riccardo Raabe" w:date="2019-12-05T11:13:00Z">
        <w:r>
          <w:rPr>
            <w:lang w:val="en-GB" w:eastAsia="en-US" w:bidi="ar-SA"/>
          </w:rPr>
          <w:t>.</w:t>
        </w:r>
      </w:ins>
      <w:del w:id="87" w:author="Riccardo Raabe" w:date="2019-12-05T11:08:00Z">
        <w:r>
          <w:rPr>
            <w:lang w:val="en-GB" w:eastAsia="en-US" w:bidi="ar-SA"/>
          </w:rPr>
          <w:delText xml:space="preserve"> </w:delText>
        </w:r>
      </w:del>
    </w:p>
    <w:p>
      <w:pPr>
        <w:pStyle w:val="ListParagraph"/>
        <w:numPr>
          <w:ilvl w:val="0"/>
          <w:numId w:val="4"/>
        </w:numPr>
        <w:jc w:val="both"/>
        <w:rPr/>
      </w:pPr>
      <w:r>
        <w:rPr>
          <w:lang w:val="en-GB" w:eastAsia="en-US" w:bidi="ar-SA"/>
        </w:rPr>
        <w:t>The thesis</w:t>
      </w:r>
      <w:ins w:id="88" w:author="Riccardo Raabe" w:date="2019-12-05T11:14:00Z">
        <w:r>
          <w:rPr>
            <w:lang w:val="en-GB" w:eastAsia="en-US" w:bidi="ar-SA"/>
          </w:rPr>
          <w:t xml:space="preserve"> consists of </w:t>
        </w:r>
      </w:ins>
      <w:del w:id="89" w:author="Simon Maenaut" w:date="2019-12-05T19:14:59Z">
        <w:r>
          <w:rPr>
            <w:lang w:val="en-GB" w:eastAsia="en-US" w:bidi="ar-SA"/>
          </w:rPr>
          <w:delText>an</w:delText>
        </w:r>
      </w:del>
      <w:del w:id="90" w:author="Simon Maenaut" w:date="2019-12-05T19:15:00Z">
        <w:r>
          <w:rPr>
            <w:lang w:val="en-GB" w:eastAsia="en-US" w:bidi="ar-SA"/>
          </w:rPr>
          <w:delText xml:space="preserve"> </w:delText>
        </w:r>
      </w:del>
      <w:ins w:id="91" w:author="Riccardo Raabe" w:date="2019-12-05T11:14:00Z">
        <w:r>
          <w:rPr>
            <w:lang w:val="en-GB" w:eastAsia="en-US" w:bidi="ar-SA"/>
          </w:rPr>
          <w:t xml:space="preserve">original research work </w:t>
        </w:r>
      </w:ins>
      <w:ins w:id="92" w:author="Simon Maenaut" w:date="2019-12-05T19:15:03Z">
        <w:r>
          <w:rPr>
            <w:lang w:val="en-GB" w:eastAsia="en-US" w:bidi="ar-SA"/>
          </w:rPr>
          <w:t xml:space="preserve">done </w:t>
        </w:r>
      </w:ins>
      <w:ins w:id="93" w:author="Riccardo Raabe" w:date="2019-12-05T11:14:00Z">
        <w:r>
          <w:rPr>
            <w:lang w:val="en-GB" w:eastAsia="en-US" w:bidi="ar-SA"/>
          </w:rPr>
          <w:t>by the student. It</w:t>
        </w:r>
      </w:ins>
      <w:del w:id="94" w:author="Riccardo Raabe" w:date="2019-12-05T11:14:00Z">
        <w:r>
          <w:rPr>
            <w:lang w:val="en-GB" w:eastAsia="en-US" w:bidi="ar-SA"/>
          </w:rPr>
          <w:delText xml:space="preserve"> research</w:delText>
        </w:r>
      </w:del>
      <w:r>
        <w:rPr>
          <w:lang w:val="en-GB" w:eastAsia="en-US" w:bidi="ar-SA"/>
        </w:rPr>
        <w:t xml:space="preserve"> pro</w:t>
      </w:r>
      <w:ins w:id="95" w:author="Riccardo Raabe" w:date="2019-12-05T11:08:00Z">
        <w:r>
          <w:rPr>
            <w:lang w:val="en-GB" w:eastAsia="en-US" w:bidi="ar-SA"/>
          </w:rPr>
          <w:t>ves</w:t>
        </w:r>
      </w:ins>
      <w:del w:id="96" w:author="Riccardo Raabe" w:date="2019-12-05T11:08:00Z">
        <w:r>
          <w:rPr>
            <w:lang w:val="en-GB" w:eastAsia="en-US" w:bidi="ar-SA"/>
          </w:rPr>
          <w:delText>ofs</w:delText>
        </w:r>
      </w:del>
      <w:r>
        <w:rPr>
          <w:lang w:val="en-GB" w:eastAsia="en-US" w:bidi="ar-SA"/>
        </w:rPr>
        <w:t xml:space="preserve"> to be a powerful training in becoming a </w:t>
      </w:r>
      <w:ins w:id="97" w:author="Simon Maenaut" w:date="2019-12-05T21:45:40Z">
        <w:r>
          <w:rPr>
            <w:lang w:val="en-GB" w:eastAsia="en-US" w:bidi="ar-SA"/>
          </w:rPr>
          <w:t>truly</w:t>
        </w:r>
      </w:ins>
      <w:del w:id="98" w:author="Simon Maenaut" w:date="2019-12-05T21:45:40Z">
        <w:r>
          <w:rPr>
            <w:lang w:val="en-GB" w:eastAsia="en-US" w:bidi="ar-SA"/>
          </w:rPr>
          <w:delText>true</w:delText>
        </w:r>
      </w:del>
      <w:r>
        <w:rPr>
          <w:lang w:val="en-GB" w:eastAsia="en-US" w:bidi="ar-SA"/>
        </w:rPr>
        <w:t xml:space="preserve"> independent researcher</w:t>
      </w:r>
      <w:bookmarkStart w:id="0" w:name="_GoBack"/>
      <w:bookmarkEnd w:id="0"/>
      <w:r>
        <w:rPr>
          <w:lang w:val="en-GB" w:eastAsia="en-US" w:bidi="ar-SA"/>
        </w:rPr>
        <w:t>.</w:t>
      </w:r>
    </w:p>
    <w:p>
      <w:pPr>
        <w:pStyle w:val="ListParagraph"/>
        <w:numPr>
          <w:ilvl w:val="0"/>
          <w:numId w:val="4"/>
        </w:numPr>
        <w:jc w:val="both"/>
        <w:rPr/>
      </w:pPr>
      <w:ins w:id="99" w:author="Simon Maenaut" w:date="2019-12-05T21:45:54Z">
        <w:r>
          <w:rPr>
            <w:lang w:val="en-GB" w:eastAsia="en-US" w:bidi="ar-SA"/>
          </w:rPr>
          <w:t>A</w:t>
        </w:r>
      </w:ins>
      <w:ins w:id="100" w:author="Simon Maenaut" w:date="2019-12-05T22:03:15Z">
        <w:r>
          <w:rPr>
            <w:lang w:val="en-GB" w:eastAsia="en-US" w:bidi="ar-SA"/>
          </w:rPr>
          <w:t>ll</w:t>
        </w:r>
      </w:ins>
      <w:del w:id="101" w:author="Simon Maenaut" w:date="2019-12-05T22:03:11Z">
        <w:r>
          <w:rPr>
            <w:lang w:val="en-US" w:eastAsia="en-US" w:bidi="ar-SA"/>
          </w:rPr>
          <w:delText xml:space="preserve">Through lab visits, </w:delText>
        </w:r>
      </w:del>
      <w:del w:id="102" w:author="Simon Maenaut" w:date="2019-12-05T22:03:11Z">
        <w:r>
          <w:rPr>
            <w:lang w:val="en-US" w:eastAsia="en-US" w:bidi="ar-SA"/>
          </w:rPr>
          <w:delText>all</w:delText>
        </w:r>
      </w:del>
      <w:r>
        <w:rPr>
          <w:lang w:val="en-GB" w:eastAsia="en-US" w:bidi="ar-SA"/>
        </w:rPr>
        <w:t xml:space="preserve"> students are given an inside view into other international research labs and large scale research facilities</w:t>
      </w:r>
      <w:ins w:id="103" w:author="Simon Maenaut" w:date="2019-12-05T19:16:31Z">
        <w:r>
          <w:rPr>
            <w:lang w:val="en-GB" w:eastAsia="en-US" w:bidi="ar-SA"/>
          </w:rPr>
          <w:t xml:space="preserve"> through </w:t>
        </w:r>
      </w:ins>
      <w:ins w:id="104" w:author="Simon Maenaut" w:date="2019-12-05T19:16:31Z">
        <w:r>
          <w:rPr>
            <w:lang w:val="en-GB" w:eastAsia="en-US" w:bidi="ar-SA"/>
          </w:rPr>
          <w:t>several</w:t>
        </w:r>
      </w:ins>
      <w:ins w:id="105" w:author="Simon Maenaut" w:date="2019-12-05T19:16:31Z">
        <w:r>
          <w:rPr>
            <w:lang w:val="en-GB" w:eastAsia="en-US" w:bidi="ar-SA"/>
          </w:rPr>
          <w:t xml:space="preserve"> lab visits during the master programme</w:t>
        </w:r>
      </w:ins>
      <w:r>
        <w:rPr>
          <w:lang w:val="en-GB" w:eastAsia="en-US" w:bidi="ar-SA"/>
        </w:rPr>
        <w:t>.</w:t>
      </w:r>
    </w:p>
    <w:p>
      <w:pPr>
        <w:pStyle w:val="ListParagraph"/>
        <w:numPr>
          <w:ilvl w:val="0"/>
          <w:numId w:val="4"/>
        </w:numPr>
        <w:jc w:val="both"/>
        <w:rPr/>
      </w:pPr>
      <w:r>
        <w:rPr>
          <w:lang w:val="en-GB" w:eastAsia="en-US" w:bidi="ar-SA"/>
        </w:rPr>
        <w:t xml:space="preserve">Through several info sessions, </w:t>
      </w:r>
      <w:ins w:id="106" w:author="Simon Maenaut" w:date="2019-12-05T18:38:31Z">
        <w:r>
          <w:rPr>
            <w:lang w:val="en-GB" w:eastAsia="en-US" w:bidi="ar-SA"/>
          </w:rPr>
          <w:t xml:space="preserve">a </w:t>
        </w:r>
      </w:ins>
      <w:r>
        <w:rPr>
          <w:lang w:val="en-GB" w:eastAsia="en-US" w:bidi="ar-SA"/>
        </w:rPr>
        <w:t xml:space="preserve">clear </w:t>
      </w:r>
      <w:del w:id="107" w:author="Simon Maenaut" w:date="2019-12-05T18:38:39Z">
        <w:r>
          <w:rPr>
            <w:lang w:val="en-GB" w:eastAsia="en-US" w:bidi="ar-SA"/>
          </w:rPr>
          <w:delText>model trajectories</w:delText>
        </w:r>
      </w:del>
      <w:ins w:id="108" w:author="Simon Maenaut" w:date="2019-12-05T18:38:39Z">
        <w:r>
          <w:rPr>
            <w:sz w:val="20"/>
            <w:szCs w:val="20"/>
            <w:lang w:val="en-GB" w:eastAsia="en-US" w:bidi="ar-SA"/>
          </w:rPr>
          <w:t>programme guide</w:t>
        </w:r>
      </w:ins>
      <w:r>
        <w:rPr>
          <w:lang w:val="en-GB" w:eastAsia="en-US" w:bidi="ar-SA"/>
        </w:rPr>
        <w:t xml:space="preserve">, and low-barrier personal </w:t>
      </w:r>
      <w:del w:id="109" w:author="Riccardo Raabe" w:date="2019-12-05T11:10:00Z">
        <w:r>
          <w:rPr>
            <w:lang w:val="en-GB" w:eastAsia="en-US" w:bidi="ar-SA"/>
          </w:rPr>
          <w:delText>advise</w:delText>
        </w:r>
      </w:del>
      <w:r>
        <w:rPr/>
        <w:commentReference w:id="3"/>
      </w:r>
      <w:ins w:id="110" w:author="Riccardo Raabe" w:date="2019-12-05T11:10:00Z">
        <w:r>
          <w:rPr>
            <w:lang w:val="en-GB" w:eastAsia="en-US" w:bidi="ar-SA"/>
          </w:rPr>
          <w:t>advice</w:t>
        </w:r>
      </w:ins>
      <w:r>
        <w:rPr>
          <w:lang w:val="en-GB" w:eastAsia="en-US" w:bidi="ar-SA"/>
        </w:rPr>
        <w:t xml:space="preserve"> from study advisors and programme director, students are well supported in planning their stud</w:t>
      </w:r>
      <w:ins w:id="111" w:author="Simon Maenaut" w:date="2019-12-05T21:46:06Z">
        <w:r>
          <w:rPr>
            <w:lang w:val="en-GB" w:eastAsia="en-US" w:bidi="ar-SA"/>
          </w:rPr>
          <w:t>ies</w:t>
        </w:r>
      </w:ins>
      <w:del w:id="112" w:author="Simon Maenaut" w:date="2019-12-05T18:38:57Z">
        <w:r>
          <w:rPr>
            <w:lang w:val="en-GB" w:eastAsia="en-US" w:bidi="ar-SA"/>
          </w:rPr>
          <w:delText>y trajectory</w:delText>
        </w:r>
      </w:del>
      <w:r>
        <w:rPr>
          <w:lang w:val="en-GB" w:eastAsia="en-US" w:bidi="ar-SA"/>
        </w:rPr>
        <w:t>.</w:t>
      </w:r>
      <w:r>
        <w:rPr>
          <w:rStyle w:val="PlaceholderText"/>
          <w:sz w:val="18"/>
          <w:szCs w:val="18"/>
          <w:lang w:val="en-GB" w:eastAsia="en-US" w:bidi="ar-SA"/>
        </w:rPr>
        <w:t xml:space="preserve"> </w:t>
      </w:r>
    </w:p>
    <w:p>
      <w:pPr>
        <w:pStyle w:val="Heading1"/>
        <w:numPr>
          <w:ilvl w:val="0"/>
          <w:numId w:val="0"/>
        </w:numPr>
        <w:spacing w:before="240" w:after="120"/>
        <w:ind w:left="720" w:right="0" w:hanging="720"/>
        <w:rPr>
          <w:lang w:val="en-GB" w:eastAsia="en-US" w:bidi="ar-SA"/>
        </w:rPr>
      </w:pPr>
      <w:r>
        <w:rPr>
          <w:lang w:val="en-GB" w:eastAsia="en-US" w:bidi="ar-SA"/>
        </w:rPr>
        <w:br/>
        <w:t>Planned actions</w:t>
      </w:r>
    </w:p>
    <w:p>
      <w:pPr>
        <w:pStyle w:val="ListParagraph"/>
        <w:numPr>
          <w:ilvl w:val="0"/>
          <w:numId w:val="3"/>
        </w:numPr>
        <w:jc w:val="both"/>
        <w:rPr/>
      </w:pPr>
      <w:r>
        <w:rPr>
          <w:lang w:val="en-GB" w:eastAsia="en-US" w:bidi="ar-SA"/>
        </w:rPr>
        <w:t xml:space="preserve">The programme will continue to </w:t>
      </w:r>
      <w:del w:id="113" w:author="Simon Maenaut" w:date="2019-12-05T19:22:20Z">
        <w:r>
          <w:rPr>
            <w:lang w:val="en-GB" w:eastAsia="en-US" w:bidi="ar-SA"/>
          </w:rPr>
          <w:delText>work</w:delText>
        </w:r>
      </w:del>
      <w:ins w:id="114" w:author="Simon Maenaut" w:date="2019-12-05T19:22:20Z">
        <w:r>
          <w:rPr>
            <w:sz w:val="20"/>
            <w:szCs w:val="20"/>
            <w:lang w:val="en-GB" w:eastAsia="en-US" w:bidi="ar-SA"/>
          </w:rPr>
          <w:t>improve</w:t>
        </w:r>
      </w:ins>
      <w:del w:id="115" w:author="Simon Maenaut" w:date="2019-12-05T22:07:14Z">
        <w:r>
          <w:rPr>
            <w:sz w:val="20"/>
            <w:szCs w:val="20"/>
            <w:lang w:val="en-GB" w:eastAsia="en-US" w:bidi="ar-SA"/>
          </w:rPr>
          <w:delText xml:space="preserve"> on</w:delText>
        </w:r>
      </w:del>
      <w:r>
        <w:rPr>
          <w:sz w:val="20"/>
          <w:szCs w:val="20"/>
          <w:lang w:val="en-GB" w:eastAsia="en-US" w:bidi="ar-SA"/>
        </w:rPr>
        <w:t xml:space="preserve"> </w:t>
      </w:r>
      <w:r>
        <w:rPr>
          <w:lang w:val="en-GB" w:eastAsia="en-US" w:bidi="ar-SA"/>
        </w:rPr>
        <w:t xml:space="preserve">the coherence and connection between the different courses </w:t>
      </w:r>
      <w:ins w:id="116" w:author="Simon Maenaut" w:date="2019-12-05T19:23:13Z">
        <w:r>
          <w:rPr>
            <w:lang w:val="en-GB" w:eastAsia="en-US" w:bidi="ar-SA"/>
          </w:rPr>
          <w:t xml:space="preserve">that complement each other </w:t>
        </w:r>
      </w:ins>
      <w:r>
        <w:rPr>
          <w:lang w:val="en-GB" w:eastAsia="en-US" w:bidi="ar-SA"/>
        </w:rPr>
        <w:t>(</w:t>
      </w:r>
      <w:ins w:id="117" w:author="Simon Maenaut" w:date="2019-12-05T19:24:01Z">
        <w:r>
          <w:rPr>
            <w:lang w:val="en-GB" w:eastAsia="en-US" w:bidi="ar-SA"/>
          </w:rPr>
          <w:t xml:space="preserve">the </w:t>
        </w:r>
      </w:ins>
      <w:r>
        <w:rPr>
          <w:lang w:val="en-GB" w:eastAsia="en-US" w:bidi="ar-SA"/>
        </w:rPr>
        <w:t>learning lines</w:t>
      </w:r>
      <w:ins w:id="118" w:author="Simon Maenaut" w:date="2019-12-05T19:24:04Z">
        <w:r>
          <w:rPr>
            <w:lang w:val="en-GB" w:eastAsia="en-US" w:bidi="ar-SA"/>
          </w:rPr>
          <w:t xml:space="preserve"> in the programme</w:t>
        </w:r>
      </w:ins>
      <w:r>
        <w:rPr>
          <w:lang w:val="en-GB" w:eastAsia="en-US" w:bidi="ar-SA"/>
        </w:rPr>
        <w:t>) by organising ‘learning-line’ discussions among the didactic teams of</w:t>
      </w:r>
      <w:ins w:id="119" w:author="Simon Maenaut" w:date="2019-12-05T19:20:18Z">
        <w:r>
          <w:rPr>
            <w:lang w:val="en-GB" w:eastAsia="en-US" w:bidi="ar-SA"/>
          </w:rPr>
          <w:t xml:space="preserve"> these</w:t>
        </w:r>
      </w:ins>
      <w:r>
        <w:rPr>
          <w:lang w:val="en-GB" w:eastAsia="en-US" w:bidi="ar-SA"/>
        </w:rPr>
        <w:t xml:space="preserve"> </w:t>
      </w:r>
      <w:del w:id="120" w:author="Simon Maenaut" w:date="2019-12-05T22:07:35Z">
        <w:r>
          <w:rPr>
            <w:lang w:val="en-GB" w:eastAsia="en-US" w:bidi="ar-SA"/>
          </w:rPr>
          <w:delText xml:space="preserve">connected </w:delText>
        </w:r>
      </w:del>
      <w:r>
        <w:rPr>
          <w:lang w:val="en-GB" w:eastAsia="en-US" w:bidi="ar-SA"/>
        </w:rPr>
        <w:t>courses.</w:t>
      </w:r>
      <w:del w:id="121" w:author="Simon Maenaut" w:date="2019-12-05T19:21:13Z">
        <w:r>
          <w:rPr>
            <w:lang w:val="en-GB" w:eastAsia="en-US" w:bidi="ar-SA"/>
          </w:rPr>
          <w:delText xml:space="preserve">    </w:delText>
        </w:r>
      </w:del>
    </w:p>
    <w:p>
      <w:pPr>
        <w:pStyle w:val="ListParagraph"/>
        <w:numPr>
          <w:ilvl w:val="0"/>
          <w:numId w:val="2"/>
        </w:numPr>
        <w:jc w:val="both"/>
        <w:rPr>
          <w:lang w:val="en-GB" w:eastAsia="en-US" w:bidi="ar-SA"/>
        </w:rPr>
      </w:pPr>
      <w:r>
        <w:rPr>
          <w:lang w:val="en-GB" w:eastAsia="en-US" w:bidi="ar-SA"/>
        </w:rPr>
        <w:t>The programme aims to further intensify the integration of its own research topics and state-of-the-art experiments within the different master courses, e.g. by including demo’s and lab visits.</w:t>
      </w:r>
    </w:p>
    <w:p>
      <w:pPr>
        <w:pStyle w:val="ListParagraph"/>
        <w:numPr>
          <w:ilvl w:val="0"/>
          <w:numId w:val="2"/>
        </w:numPr>
        <w:jc w:val="both"/>
        <w:rPr>
          <w:lang w:val="en-GB" w:eastAsia="en-US" w:bidi="ar-SA"/>
        </w:rPr>
      </w:pPr>
      <w:r>
        <w:rPr>
          <w:lang w:val="en-GB" w:eastAsia="en-US" w:bidi="ar-SA"/>
        </w:rPr>
        <w:t xml:space="preserve">In order </w:t>
      </w:r>
      <w:ins w:id="122" w:author="Simon Maenaut" w:date="2019-12-05T21:16:06Z">
        <w:r>
          <w:rPr>
            <w:lang w:val="en-GB" w:eastAsia="en-US" w:bidi="ar-SA"/>
          </w:rPr>
          <w:t xml:space="preserve">to </w:t>
        </w:r>
      </w:ins>
      <w:r>
        <w:rPr>
          <w:lang w:val="en-GB" w:eastAsia="en-US" w:bidi="ar-SA"/>
        </w:rPr>
        <w:t>the stimulate the master students to participate more in internships and in international Erasmus exchange programmes, the programme wishes to optimize the communication on these possibilities and set up pre-defined exchange packages of courses that can be taken up by students during their exchange abroad.</w:t>
      </w:r>
    </w:p>
    <w:p>
      <w:pPr>
        <w:pStyle w:val="ListParagraph"/>
        <w:jc w:val="both"/>
        <w:rPr>
          <w:lang w:val="en-GB" w:eastAsia="en-US" w:bidi="ar-SA"/>
        </w:rPr>
      </w:pPr>
      <w:r>
        <w:rPr>
          <w:lang w:val="en-GB" w:eastAsia="en-US" w:bidi="ar-SA"/>
        </w:rPr>
      </w:r>
    </w:p>
    <w:p>
      <w:pPr>
        <w:pStyle w:val="ListParagraph"/>
        <w:jc w:val="both"/>
        <w:rPr/>
      </w:pPr>
      <w:r>
        <w:rPr/>
      </w:r>
    </w:p>
    <w:sectPr>
      <w:headerReference w:type="default" r:id="rId3"/>
      <w:headerReference w:type="first" r:id="rId4"/>
      <w:footerReference w:type="default" r:id="rId5"/>
      <w:footerReference w:type="first" r:id="rId6"/>
      <w:type w:val="nextPage"/>
      <w:pgSz w:w="11906" w:h="16838"/>
      <w:pgMar w:left="1956" w:right="851" w:header="851" w:top="2127" w:footer="851" w:bottom="1701"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wald Janssens" w:date="2019-12-04T10:43:00Z" w:initials="EJ">
    <w:p>
      <w:r>
        <w:rPr>
          <w:rFonts w:cs="Tahoma" w:ascii="DejaVu Serif" w:hAnsi="DejaVu Serif" w:eastAsia="DejaVu Sans"/>
          <w:sz w:val="24"/>
          <w:szCs w:val="24"/>
          <w:lang w:val="nl-BE" w:eastAsia="en-US" w:bidi="en-US"/>
        </w:rPr>
        <w:t>Iets gelijkaardigs aan dit item ontbreekt in de bachelorfiche</w:t>
      </w:r>
    </w:p>
  </w:comment>
  <w:comment w:id="1" w:author="Ewald Janssens" w:date="2019-12-04T10:45:00Z" w:initials="EJ">
    <w:p>
      <w:r>
        <w:rPr>
          <w:rFonts w:cs="Tahoma" w:ascii="DejaVu Serif" w:hAnsi="DejaVu Serif" w:eastAsia="DejaVu Sans"/>
          <w:sz w:val="24"/>
          <w:szCs w:val="24"/>
          <w:lang w:val="en-US" w:eastAsia="en-US" w:bidi="en-US"/>
        </w:rPr>
        <w:t>Also mention the group ‘advanced physics courses’?</w:t>
      </w:r>
    </w:p>
  </w:comment>
  <w:comment w:id="2" w:author="Ewald Janssens" w:date="2019-12-04T11:28:00Z" w:initials="EJ">
    <w:p>
      <w:r>
        <w:rPr>
          <w:rFonts w:cs="Tahoma" w:ascii="DejaVu Serif" w:hAnsi="DejaVu Serif" w:eastAsia="DejaVu Sans"/>
          <w:sz w:val="24"/>
          <w:szCs w:val="24"/>
          <w:lang w:val="en-US" w:eastAsia="en-US" w:bidi="en-US"/>
        </w:rPr>
        <w:t>the third?</w:t>
      </w:r>
    </w:p>
  </w:comment>
  <w:comment w:id="3" w:author="Ewald Janssens" w:date="2019-12-04T11:31:00Z" w:initials="EJ">
    <w:p>
      <w:r>
        <w:rPr>
          <w:rFonts w:cs="Tahoma" w:ascii="DejaVu Serif" w:hAnsi="DejaVu Serif" w:eastAsia="DejaVu Sans"/>
          <w:sz w:val="24"/>
          <w:szCs w:val="24"/>
          <w:lang w:val="en-US" w:eastAsia="en-US" w:bidi="en-US"/>
        </w:rPr>
        <w:t>Noun -&gt; advice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Arial">
    <w:charset w:val="01"/>
    <w:family w:val="roman"/>
    <w:pitch w:val="default"/>
  </w:font>
  <w:font w:name="Calibri Light">
    <w:charset w:val="01"/>
    <w:family w:val="roman"/>
    <w:pitch w:val="default"/>
  </w:font>
  <w:font w:name="Segoe UI">
    <w:charset w:val="01"/>
    <w:family w:val="roman"/>
    <w:pitch w:val="default"/>
  </w:font>
  <w:font w:name="OpenSymbol">
    <w:altName w:val="Arial Unicode MS"/>
    <w:charset w:val="02"/>
    <w:family w:val="auto"/>
    <w:pitch w:val="default"/>
  </w:font>
  <w:font w:name="DejaVu Sans">
    <w:charset w:val="01"/>
    <w:family w:val="roman"/>
    <w:pitch w:val="default"/>
  </w:font>
  <w:font w:name="DejaVu Serif">
    <w:charset w:val="01"/>
    <w:family w:val="roman"/>
    <w:pitch w:val="default"/>
  </w:font>
  <w:font w:name="Symbol">
    <w:charset w:val="02"/>
    <w:family w:val="auto"/>
    <w:pitch w:val="variable"/>
  </w:font>
  <w:font w:name="Courier New">
    <w:charset w:val="01"/>
    <w:family w:val="auto"/>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
              <wp:simplePos x="0" y="0"/>
              <wp:positionH relativeFrom="page">
                <wp:posOffset>6657340</wp:posOffset>
              </wp:positionH>
              <wp:positionV relativeFrom="page">
                <wp:posOffset>9940290</wp:posOffset>
              </wp:positionV>
              <wp:extent cx="361950" cy="156845"/>
              <wp:effectExtent l="0" t="0" r="0" b="0"/>
              <wp:wrapSquare wrapText="largest"/>
              <wp:docPr id="9" name="Frame1"/>
              <a:graphic xmlns:a="http://schemas.openxmlformats.org/drawingml/2006/main">
                <a:graphicData uri="http://schemas.microsoft.com/office/word/2010/wordprocessingShape">
                  <wps:wsp>
                    <wps:cNvSpPr/>
                    <wps:spPr>
                      <a:xfrm>
                        <a:off x="0" y="0"/>
                        <a:ext cx="361440" cy="156240"/>
                      </a:xfrm>
                      <a:prstGeom prst="rect">
                        <a:avLst/>
                      </a:prstGeom>
                      <a:noFill/>
                      <a:ln>
                        <a:noFill/>
                      </a:ln>
                    </wps:spPr>
                    <wps:style>
                      <a:lnRef idx="0"/>
                      <a:fillRef idx="0"/>
                      <a:effectRef idx="0"/>
                      <a:fontRef idx="minor"/>
                    </wps:style>
                    <wps:txbx>
                      <w:txbxContent>
                        <w:p>
                          <w:pPr>
                            <w:pStyle w:val="Normal"/>
                            <w:shd w:val="clear" w:fill="FFFFFF"/>
                            <w:spacing w:lineRule="exact" w:line="150" w:before="0" w:after="0"/>
                            <w:jc w:val="right"/>
                            <w:rPr/>
                          </w:pPr>
                          <w:r>
                            <w:rPr>
                              <w:rFonts w:eastAsia="Times New Roman" w:cs="Times New Roman"/>
                              <w:smallCaps/>
                              <w:sz w:val="14"/>
                              <w:szCs w:val="14"/>
                            </w:rPr>
                            <w:fldChar w:fldCharType="begin"/>
                          </w:r>
                          <w:r>
                            <w:rPr>
                              <w:smallCaps/>
                              <w:sz w:val="14"/>
                              <w:szCs w:val="14"/>
                              <w:rFonts w:eastAsia="Times New Roman" w:cs="Times New Roman"/>
                            </w:rPr>
                            <w:instrText> PAGE </w:instrText>
                          </w:r>
                          <w:r>
                            <w:rPr>
                              <w:smallCaps/>
                              <w:sz w:val="14"/>
                              <w:szCs w:val="14"/>
                              <w:rFonts w:eastAsia="Times New Roman" w:cs="Times New Roman"/>
                            </w:rPr>
                            <w:fldChar w:fldCharType="separate"/>
                          </w:r>
                          <w:r>
                            <w:rPr>
                              <w:smallCaps/>
                              <w:sz w:val="14"/>
                              <w:szCs w:val="14"/>
                              <w:rFonts w:eastAsia="Times New Roman" w:cs="Times New Roman"/>
                            </w:rPr>
                            <w:t>2</w:t>
                          </w:r>
                          <w:r>
                            <w:rPr>
                              <w:smallCaps/>
                              <w:sz w:val="14"/>
                              <w:szCs w:val="14"/>
                              <w:rFonts w:eastAsia="Times New Roman" w:cs="Times New Roman"/>
                            </w:rPr>
                            <w:fldChar w:fldCharType="end"/>
                          </w:r>
                          <w:r>
                            <w:rPr>
                              <w:smallCaps/>
                              <w:color w:val="000000"/>
                              <w:sz w:val="14"/>
                              <w:szCs w:val="14"/>
                            </w:rPr>
                            <w:t>/</w:t>
                          </w:r>
                          <w:r>
                            <w:rPr>
                              <w:rFonts w:eastAsia="Times New Roman" w:cs="Times New Roman"/>
                              <w:smallCaps/>
                              <w:sz w:val="14"/>
                              <w:szCs w:val="14"/>
                            </w:rPr>
                            <w:fldChar w:fldCharType="begin"/>
                          </w:r>
                          <w:r>
                            <w:rPr>
                              <w:smallCaps/>
                              <w:sz w:val="14"/>
                              <w:szCs w:val="14"/>
                              <w:rFonts w:eastAsia="Times New Roman" w:cs="Times New Roman"/>
                            </w:rPr>
                            <w:instrText> NUMPAGES </w:instrText>
                          </w:r>
                          <w:r>
                            <w:rPr>
                              <w:smallCaps/>
                              <w:sz w:val="14"/>
                              <w:szCs w:val="14"/>
                              <w:rFonts w:eastAsia="Times New Roman" w:cs="Times New Roman"/>
                            </w:rPr>
                            <w:fldChar w:fldCharType="separate"/>
                          </w:r>
                          <w:r>
                            <w:rPr>
                              <w:smallCaps/>
                              <w:sz w:val="14"/>
                              <w:szCs w:val="14"/>
                              <w:rFonts w:eastAsia="Times New Roman" w:cs="Times New Roman"/>
                            </w:rPr>
                            <w:t>1</w:t>
                          </w:r>
                          <w:r>
                            <w:rPr>
                              <w:smallCaps/>
                              <w:sz w:val="14"/>
                              <w:szCs w:val="14"/>
                              <w:rFonts w:eastAsia="Times New Roman" w:cs="Times New Roman"/>
                            </w:rPr>
                            <w:fldChar w:fldCharType="end"/>
                          </w:r>
                        </w:p>
                      </w:txbxContent>
                    </wps:txbx>
                    <wps:bodyPr lIns="0" rIns="0" tIns="0" bIns="0">
                      <a:noAutofit/>
                    </wps:bodyPr>
                  </wps:wsp>
                </a:graphicData>
              </a:graphic>
            </wp:anchor>
          </w:drawing>
        </mc:Choice>
        <mc:Fallback>
          <w:pict>
            <v:rect id="shape_0" ID="Frame1" stroked="f" style="position:absolute;margin-left:524.2pt;margin-top:782.7pt;width:28.4pt;height:12.25pt;mso-position-horizontal-relative:page;mso-position-vertical-relative:page">
              <w10:wrap type="square"/>
              <v:fill o:detectmouseclick="t" on="false"/>
              <v:stroke color="#3465a4" joinstyle="round" endcap="flat"/>
              <v:textbox>
                <w:txbxContent>
                  <w:p>
                    <w:pPr>
                      <w:pStyle w:val="Normal"/>
                      <w:shd w:val="clear" w:fill="FFFFFF"/>
                      <w:spacing w:lineRule="exact" w:line="150" w:before="0" w:after="0"/>
                      <w:jc w:val="right"/>
                      <w:rPr/>
                    </w:pPr>
                    <w:r>
                      <w:rPr>
                        <w:rFonts w:eastAsia="Times New Roman" w:cs="Times New Roman"/>
                        <w:smallCaps/>
                        <w:sz w:val="14"/>
                        <w:szCs w:val="14"/>
                      </w:rPr>
                      <w:fldChar w:fldCharType="begin"/>
                    </w:r>
                    <w:r>
                      <w:rPr>
                        <w:smallCaps/>
                        <w:sz w:val="14"/>
                        <w:szCs w:val="14"/>
                        <w:rFonts w:eastAsia="Times New Roman" w:cs="Times New Roman"/>
                      </w:rPr>
                      <w:instrText> PAGE </w:instrText>
                    </w:r>
                    <w:r>
                      <w:rPr>
                        <w:smallCaps/>
                        <w:sz w:val="14"/>
                        <w:szCs w:val="14"/>
                        <w:rFonts w:eastAsia="Times New Roman" w:cs="Times New Roman"/>
                      </w:rPr>
                      <w:fldChar w:fldCharType="separate"/>
                    </w:r>
                    <w:r>
                      <w:rPr>
                        <w:smallCaps/>
                        <w:sz w:val="14"/>
                        <w:szCs w:val="14"/>
                        <w:rFonts w:eastAsia="Times New Roman" w:cs="Times New Roman"/>
                      </w:rPr>
                      <w:t>2</w:t>
                    </w:r>
                    <w:r>
                      <w:rPr>
                        <w:smallCaps/>
                        <w:sz w:val="14"/>
                        <w:szCs w:val="14"/>
                        <w:rFonts w:eastAsia="Times New Roman" w:cs="Times New Roman"/>
                      </w:rPr>
                      <w:fldChar w:fldCharType="end"/>
                    </w:r>
                    <w:r>
                      <w:rPr>
                        <w:smallCaps/>
                        <w:color w:val="000000"/>
                        <w:sz w:val="14"/>
                        <w:szCs w:val="14"/>
                      </w:rPr>
                      <w:t>/</w:t>
                    </w:r>
                    <w:r>
                      <w:rPr>
                        <w:rFonts w:eastAsia="Times New Roman" w:cs="Times New Roman"/>
                        <w:smallCaps/>
                        <w:sz w:val="14"/>
                        <w:szCs w:val="14"/>
                      </w:rPr>
                      <w:fldChar w:fldCharType="begin"/>
                    </w:r>
                    <w:r>
                      <w:rPr>
                        <w:smallCaps/>
                        <w:sz w:val="14"/>
                        <w:szCs w:val="14"/>
                        <w:rFonts w:eastAsia="Times New Roman" w:cs="Times New Roman"/>
                      </w:rPr>
                      <w:instrText> NUMPAGES </w:instrText>
                    </w:r>
                    <w:r>
                      <w:rPr>
                        <w:smallCaps/>
                        <w:sz w:val="14"/>
                        <w:szCs w:val="14"/>
                        <w:rFonts w:eastAsia="Times New Roman" w:cs="Times New Roman"/>
                      </w:rPr>
                      <w:fldChar w:fldCharType="separate"/>
                    </w:r>
                    <w:r>
                      <w:rPr>
                        <w:smallCaps/>
                        <w:sz w:val="14"/>
                        <w:szCs w:val="14"/>
                        <w:rFonts w:eastAsia="Times New Roman" w:cs="Times New Roman"/>
                      </w:rPr>
                      <w:t>1</w:t>
                    </w:r>
                    <w:r>
                      <w:rPr>
                        <w:smallCaps/>
                        <w:sz w:val="14"/>
                        <w:szCs w:val="14"/>
                        <w:rFonts w:eastAsia="Times New Roman" w:cs="Times New Roman"/>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r>
      <w:rPr/>
    </w:r>
  </w:p>
  <w:p>
    <w:pPr>
      <w:pStyle w:val="Footer"/>
      <w:jc w:val="both"/>
      <w:rPr/>
    </w:pPr>
    <w:r>
      <w:drawing>
        <wp:anchor behindDoc="0" distT="0" distB="0" distL="114300" distR="114300" simplePos="0" locked="0" layoutInCell="1" allowOverlap="1" relativeHeight="3">
          <wp:simplePos x="0" y="0"/>
          <wp:positionH relativeFrom="margin">
            <wp:posOffset>4692015</wp:posOffset>
          </wp:positionH>
          <wp:positionV relativeFrom="paragraph">
            <wp:posOffset>-37465</wp:posOffset>
          </wp:positionV>
          <wp:extent cx="1109980" cy="438785"/>
          <wp:effectExtent l="0" t="0" r="0" b="0"/>
          <wp:wrapTight wrapText="bothSides">
            <wp:wrapPolygon edited="0">
              <wp:start x="-322" y="0"/>
              <wp:lineTo x="-322" y="20306"/>
              <wp:lineTo x="21102" y="20306"/>
              <wp:lineTo x="21102" y="0"/>
              <wp:lineTo x="-322" y="0"/>
            </wp:wrapPolygon>
          </wp:wrapTight>
          <wp:docPr id="11" name="Afbeelding 105" descr="J:\CPKO-13\COBRA\400dpiLogo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05" descr="J:\CPKO-13\COBRA\400dpiLogoCropped.jpg"/>
                  <pic:cNvPicPr>
                    <a:picLocks noChangeAspect="1" noChangeArrowheads="1"/>
                  </pic:cNvPicPr>
                </pic:nvPicPr>
                <pic:blipFill>
                  <a:blip r:embed="rId1"/>
                  <a:stretch>
                    <a:fillRect/>
                  </a:stretch>
                </pic:blipFill>
                <pic:spPr bwMode="auto">
                  <a:xfrm>
                    <a:off x="0" y="0"/>
                    <a:ext cx="1109980" cy="438785"/>
                  </a:xfrm>
                  <a:prstGeom prst="rect">
                    <a:avLst/>
                  </a:prstGeom>
                </pic:spPr>
              </pic:pic>
            </a:graphicData>
          </a:graphic>
        </wp:anchor>
      </w:drawing>
    </w:r>
    <w:r>
      <w:rPr/>
      <w:t>T</w:t>
    </w:r>
    <w:r>
      <w:rPr/>
      <w:t>his COBRA report is a result of the past four-year COBRA cycle (2015-2019). Each study programme that participated in the COBRA cycle has drawn up this document, which specifies the strengths and planned actions of the study programme. These strengths and actions result from the dialogue between the programme and its stakeholders (primary actors, alumni, professional field and international experts from the discipline). This report aims to give a comprehensive indication of the study programme’s realised quality. The COBRA report will be made available in the programme guide, so it will be accessible to the public.</w:t>
    </w:r>
  </w:p>
  <w:p>
    <w:pPr>
      <w:pStyle w:val="Footer"/>
      <w:jc w:val="both"/>
      <w:rPr/>
    </w:pPr>
    <w:r>
      <w:rPr/>
    </w:r>
  </w:p>
  <w:p>
    <w:pPr>
      <w:pStyle w:val="Footer"/>
      <w:jc w:val="both"/>
      <w:rPr/>
    </w:pPr>
    <w:r>
      <w:rPr/>
      <w:t xml:space="preserve">More information on COBRA: </w:t>
    </w:r>
    <w:hyperlink r:id="rId2">
      <w:r>
        <w:rPr>
          <w:rStyle w:val="InternetLink"/>
        </w:rPr>
        <w:t>https://www.kuleuven.be/english/education/quality/cobra-english/quality-assurance-method</w:t>
      </w:r>
    </w:hyperlink>
    <w:r>
      <w:rPr/>
      <w:t xml:space="preserve"> </w:t>
    </w:r>
  </w:p>
  <w:p>
    <w:pPr>
      <w:pStyle w:val="Footer"/>
      <w:jc w:val="both"/>
      <w:rPr/>
    </w:pPr>
    <w:r>
      <w:rPr/>
      <w:t xml:space="preserve">More information on the quality of education: </w:t>
    </w:r>
    <w:hyperlink r:id="rId3">
      <w:r>
        <w:rPr>
          <w:rStyle w:val="InternetLink"/>
        </w:rPr>
        <w:t>https://www.kuleuven.be/english/education/quality</w:t>
      </w:r>
    </w:hyperlink>
  </w:p>
  <w:p>
    <w:pPr>
      <w:pStyle w:val="Footer"/>
      <w:jc w:val="both"/>
      <w:rPr/>
    </w:pPr>
    <w:r>
      <w:rPr/>
      <w:t xml:space="preserve">KU Leuven educational terminology: </w:t>
    </w:r>
    <w:hyperlink r:id="rId4">
      <w:r>
        <w:rPr>
          <w:rStyle w:val="InternetLink"/>
        </w:rPr>
        <w:t>https://www.kuleuven.be/english/education/educational-glossary/educational-glossary</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40" w:before="240" w:after="0"/>
      <w:jc w:val="left"/>
      <w:rPr/>
    </w:pPr>
    <w:r>
      <w:rPr/>
      <w:drawing>
        <wp:anchor behindDoc="1" distT="0" distB="0" distL="0" distR="0" simplePos="0" locked="0" layoutInCell="1" allowOverlap="1" relativeHeight="0">
          <wp:simplePos x="0" y="0"/>
          <wp:positionH relativeFrom="margin">
            <wp:align>right</wp:align>
          </wp:positionH>
          <wp:positionV relativeFrom="page">
            <wp:posOffset>540385</wp:posOffset>
          </wp:positionV>
          <wp:extent cx="539750" cy="539750"/>
          <wp:effectExtent l="0" t="0" r="0" b="0"/>
          <wp:wrapSquare wrapText="bothSides"/>
          <wp:docPr id="1" name="Afbeelding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02" descr=""/>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sz w:val="36"/>
        <w:szCs w:val="36"/>
      </w:rPr>
      <w:t xml:space="preserve">      </w:t>
      <mc:AlternateContent>
        <mc:Choice Requires="wps">
          <w:drawing>
            <wp:anchor behindDoc="1" distT="0" distB="0" distL="0" distR="0" simplePos="0" locked="0" layoutInCell="1" allowOverlap="1" relativeHeight="4">
              <wp:simplePos x="0" y="0"/>
              <wp:positionH relativeFrom="page">
                <wp:posOffset>360045</wp:posOffset>
              </wp:positionH>
              <wp:positionV relativeFrom="page">
                <wp:posOffset>3565525</wp:posOffset>
              </wp:positionV>
              <wp:extent cx="111125" cy="3175"/>
              <wp:effectExtent l="0" t="0" r="0" b="0"/>
              <wp:wrapNone/>
              <wp:docPr id="2" name="Rechte verbindingslijn 16"/>
              <a:graphic xmlns:a="http://schemas.openxmlformats.org/drawingml/2006/main">
                <a:graphicData uri="http://schemas.microsoft.com/office/word/2010/wordprocessingShape">
                  <wps:wsp>
                    <wps:cNvSpPr/>
                    <wps:spPr>
                      <a:xfrm>
                        <a:off x="0" y="0"/>
                        <a:ext cx="110520" cy="180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8.35pt,280.7pt" to="37pt,280.8pt" ID="Rechte verbindingslijn 16" stroked="t" style="position:absolute;mso-position-horizontal-relative:page;mso-position-vertic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5">
              <wp:simplePos x="0" y="0"/>
              <wp:positionH relativeFrom="page">
                <wp:posOffset>360045</wp:posOffset>
              </wp:positionH>
              <wp:positionV relativeFrom="page">
                <wp:posOffset>5348605</wp:posOffset>
              </wp:positionV>
              <wp:extent cx="111125" cy="3175"/>
              <wp:effectExtent l="0" t="0" r="0" b="0"/>
              <wp:wrapNone/>
              <wp:docPr id="3" name="Rechte verbindingslijn 17"/>
              <a:graphic xmlns:a="http://schemas.openxmlformats.org/drawingml/2006/main">
                <a:graphicData uri="http://schemas.microsoft.com/office/word/2010/wordprocessingShape">
                  <wps:wsp>
                    <wps:cNvSpPr/>
                    <wps:spPr>
                      <a:xfrm>
                        <a:off x="0" y="0"/>
                        <a:ext cx="110520" cy="180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8.35pt,421.1pt" to="37pt,421.2pt" ID="Rechte verbindingslijn 17" stroked="t" style="position:absolute;mso-position-horizontal-relative:page;mso-position-vertic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7">
              <wp:simplePos x="0" y="0"/>
              <wp:positionH relativeFrom="margin">
                <wp:align>left</wp:align>
              </wp:positionH>
              <wp:positionV relativeFrom="margin">
                <wp:posOffset>330835</wp:posOffset>
              </wp:positionV>
              <wp:extent cx="5780405" cy="1270"/>
              <wp:effectExtent l="0" t="0" r="0" b="0"/>
              <wp:wrapNone/>
              <wp:docPr id="4" name="Rechte verbindingslijn 4"/>
              <a:graphic xmlns:a="http://schemas.openxmlformats.org/drawingml/2006/main">
                <a:graphicData uri="http://schemas.microsoft.com/office/word/2010/wordprocessingShape">
                  <wps:wsp>
                    <wps:cNvSpPr/>
                    <wps:spPr>
                      <a:xfrm>
                        <a:off x="0" y="0"/>
                        <a:ext cx="57798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26.05pt" to="455.05pt,26.05pt" ID="Rechte verbindingslijn 4" stroked="t" style="position:absolute;mso-position-horizontal:left;mso-position-horizontal-relative:margin;mso-position-vertical-relative:margin">
              <v:stroke color="black" weight="6480" joinstyle="miter" endcap="flat"/>
              <v:fill o:detectmouseclick="t" on="false"/>
            </v:line>
          </w:pict>
        </mc:Fallback>
      </mc:AlternateContent>
      <mc:AlternateContent>
        <mc:Choice Requires="wps">
          <w:drawing>
            <wp:anchor behindDoc="1" distT="0" distB="0" distL="0" distR="0" simplePos="0" locked="0" layoutInCell="1" allowOverlap="1" relativeHeight="8">
              <wp:simplePos x="0" y="0"/>
              <wp:positionH relativeFrom="margin">
                <wp:align>right</wp:align>
              </wp:positionH>
              <wp:positionV relativeFrom="margin">
                <wp:posOffset>-74295</wp:posOffset>
              </wp:positionV>
              <wp:extent cx="5534025" cy="335915"/>
              <wp:effectExtent l="0" t="0" r="0" b="0"/>
              <wp:wrapNone/>
              <wp:docPr id="5" name="Tekstvak 6"/>
              <a:graphic xmlns:a="http://schemas.openxmlformats.org/drawingml/2006/main">
                <a:graphicData uri="http://schemas.microsoft.com/office/word/2010/wordprocessingShape">
                  <wps:wsp>
                    <wps:cNvSpPr/>
                    <wps:spPr>
                      <a:xfrm>
                        <a:off x="0" y="0"/>
                        <a:ext cx="5533560" cy="335160"/>
                      </a:xfrm>
                      <a:prstGeom prst="rect">
                        <a:avLst/>
                      </a:prstGeom>
                      <a:solidFill>
                        <a:srgbClr val="ffffff"/>
                      </a:solidFill>
                      <a:ln w="6480">
                        <a:noFill/>
                      </a:ln>
                    </wps:spPr>
                    <wps:style>
                      <a:lnRef idx="0"/>
                      <a:fillRef idx="0"/>
                      <a:effectRef idx="0"/>
                      <a:fontRef idx="minor"/>
                    </wps:style>
                    <wps:txbx>
                      <w:txbxContent>
                        <w:p>
                          <w:pPr>
                            <w:pStyle w:val="KOPTEKST3"/>
                            <w:spacing w:before="0" w:after="0"/>
                            <w:jc w:val="right"/>
                            <w:rPr>
                              <w:rFonts w:ascii="Arial" w:hAnsi="Arial"/>
                              <w:color w:val="000000"/>
                            </w:rPr>
                          </w:pPr>
                          <w:r>
                            <w:rPr>
                              <w:color w:val="000000"/>
                              <w:sz w:val="48"/>
                              <w:szCs w:val="22"/>
                            </w:rPr>
                            <w:t>COBRA Report</w:t>
                          </w:r>
                        </w:p>
                      </w:txbxContent>
                    </wps:txbx>
                    <wps:bodyPr lIns="0" rIns="0" tIns="0" bIns="0">
                      <a:noAutofit/>
                    </wps:bodyPr>
                  </wps:wsp>
                </a:graphicData>
              </a:graphic>
            </wp:anchor>
          </w:drawing>
        </mc:Choice>
        <mc:Fallback>
          <w:pict>
            <v:rect id="shape_0" ID="Tekstvak 6" fillcolor="white" stroked="f" style="position:absolute;margin-left:19.2pt;margin-top:-5.85pt;width:435.65pt;height:26.35pt;mso-position-horizontal:right;mso-position-horizontal-relative:margin;mso-position-vertical-relative:margin">
              <w10:wrap type="square"/>
              <v:fill o:detectmouseclick="t" type="solid" color2="black"/>
              <v:stroke color="#3465a4" weight="6480" joinstyle="round" endcap="flat"/>
              <v:textbox>
                <w:txbxContent>
                  <w:p>
                    <w:pPr>
                      <w:pStyle w:val="KOPTEKST3"/>
                      <w:spacing w:before="0" w:after="0"/>
                      <w:jc w:val="right"/>
                      <w:rPr>
                        <w:rFonts w:ascii="Arial" w:hAnsi="Arial"/>
                        <w:color w:val="000000"/>
                      </w:rPr>
                    </w:pPr>
                    <w:r>
                      <w:rPr>
                        <w:color w:val="000000"/>
                        <w:sz w:val="48"/>
                        <w:szCs w:val="22"/>
                      </w:rPr>
                      <w:t>COBRA Report</w:t>
                    </w:r>
                  </w:p>
                </w:txbxContent>
              </v:textbox>
            </v:rect>
          </w:pict>
        </mc:Fallback>
      </mc:AlternateContent>
    </w:r>
    <w:r>
      <w:drawing>
        <wp:anchor behindDoc="1" distT="0" distB="0" distL="114300" distR="114300" simplePos="0" locked="0" layoutInCell="1" allowOverlap="1" relativeHeight="9">
          <wp:simplePos x="0" y="0"/>
          <wp:positionH relativeFrom="page">
            <wp:posOffset>1080135</wp:posOffset>
          </wp:positionH>
          <wp:positionV relativeFrom="page">
            <wp:posOffset>540385</wp:posOffset>
          </wp:positionV>
          <wp:extent cx="1511935" cy="539750"/>
          <wp:effectExtent l="0" t="0" r="0" b="0"/>
          <wp:wrapSquare wrapText="bothSides"/>
          <wp:docPr id="7" name="Afbeelding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103" descr=""/>
                  <pic:cNvPicPr>
                    <a:picLocks noChangeAspect="1" noChangeArrowheads="1"/>
                  </pic:cNvPicPr>
                </pic:nvPicPr>
                <pic:blipFill>
                  <a:blip r:embed="rId1"/>
                  <a:stretch>
                    <a:fillRect/>
                  </a:stretch>
                </pic:blipFill>
                <pic:spPr bwMode="auto">
                  <a:xfrm>
                    <a:off x="0" y="0"/>
                    <a:ext cx="1511935" cy="539750"/>
                  </a:xfrm>
                  <a:prstGeom prst="rect">
                    <a:avLst/>
                  </a:prstGeom>
                </pic:spPr>
              </pic:pic>
            </a:graphicData>
          </a:graphic>
        </wp:anchor>
      </w:drawing>
      <w:drawing>
        <wp:anchor behindDoc="1" distT="0" distB="0" distL="0" distR="0" simplePos="0" locked="0" layoutInCell="1" allowOverlap="1" relativeHeight="6">
          <wp:simplePos x="0" y="0"/>
          <wp:positionH relativeFrom="margin">
            <wp:align>right</wp:align>
          </wp:positionH>
          <wp:positionV relativeFrom="page">
            <wp:posOffset>539115</wp:posOffset>
          </wp:positionV>
          <wp:extent cx="539750" cy="539750"/>
          <wp:effectExtent l="0" t="0" r="0" b="0"/>
          <wp:wrapTopAndBottom/>
          <wp:docPr id="8" name="Afbeelding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04" descr=""/>
                  <pic:cNvPicPr>
                    <a:picLocks noChangeAspect="1" noChangeArrowheads="1"/>
                  </pic:cNvPicPr>
                </pic:nvPicPr>
                <pic:blipFill>
                  <a:blip r:embed="rId2"/>
                  <a:stretch>
                    <a:fillRect/>
                  </a:stretch>
                </pic:blipFill>
                <pic:spPr bwMode="auto">
                  <a:xfrm>
                    <a:off x="0" y="0"/>
                    <a:ext cx="539750" cy="539750"/>
                  </a:xfrm>
                  <a:prstGeom prst="rect">
                    <a:avLst/>
                  </a:prstGeom>
                </pic:spPr>
              </pic:pic>
            </a:graphicData>
          </a:graphic>
        </wp:anchor>
      </w:drawing>
    </w:r>
    <w:r>
      <w:rPr>
        <w:rStyle w:val="PlaceholderText"/>
      </w:rPr>
      <w:t>Y</w:t>
    </w:r>
    <w:r>
      <w:rPr>
        <w:rStyle w:val="PlaceholderText"/>
      </w:rPr>
      <w:t>ou can add the faculty logo here.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57"/>
      </w:pPr>
      <w:rPr>
        <w:rFonts w:ascii="Symbol" w:hAnsi="Symbol" w:cs="Symbol" w:hint="default"/>
        <w:rFonts w:cs="OpenSymbol"/>
      </w:rPr>
    </w:lvl>
    <w:lvl w:ilvl="1">
      <w:start w:val="1"/>
      <w:numFmt w:val="bullet"/>
      <w:lvlText w:val="◦"/>
      <w:lvlJc w:val="left"/>
      <w:pPr>
        <w:tabs>
          <w:tab w:val="num" w:pos="1364"/>
        </w:tabs>
        <w:ind w:left="1364" w:hanging="360"/>
      </w:pPr>
      <w:rPr>
        <w:rFonts w:ascii="OpenSymbol" w:hAnsi="OpenSymbol" w:cs="OpenSymbol" w:hint="default"/>
        <w:rFonts w:cs="OpenSymbol"/>
      </w:rPr>
    </w:lvl>
    <w:lvl w:ilvl="2">
      <w:start w:val="1"/>
      <w:numFmt w:val="bullet"/>
      <w:lvlText w:val="▪"/>
      <w:lvlJc w:val="left"/>
      <w:pPr>
        <w:tabs>
          <w:tab w:val="num" w:pos="1724"/>
        </w:tabs>
        <w:ind w:left="1724" w:hanging="360"/>
      </w:pPr>
      <w:rPr>
        <w:rFonts w:ascii="OpenSymbol" w:hAnsi="OpenSymbol" w:cs="OpenSymbol" w:hint="default"/>
        <w:rFonts w:cs="OpenSymbol"/>
      </w:rPr>
    </w:lvl>
    <w:lvl w:ilvl="3">
      <w:start w:val="1"/>
      <w:numFmt w:val="bullet"/>
      <w:lvlText w:val=""/>
      <w:lvlJc w:val="left"/>
      <w:pPr>
        <w:tabs>
          <w:tab w:val="num" w:pos="2084"/>
        </w:tabs>
        <w:ind w:left="2084" w:hanging="360"/>
      </w:pPr>
      <w:rPr>
        <w:rFonts w:ascii="Symbol" w:hAnsi="Symbol" w:cs="Symbol" w:hint="default"/>
        <w:rFonts w:cs="OpenSymbol"/>
      </w:rPr>
    </w:lvl>
    <w:lvl w:ilvl="4">
      <w:start w:val="1"/>
      <w:numFmt w:val="bullet"/>
      <w:lvlText w:val="◦"/>
      <w:lvlJc w:val="left"/>
      <w:pPr>
        <w:tabs>
          <w:tab w:val="num" w:pos="2444"/>
        </w:tabs>
        <w:ind w:left="2444" w:hanging="360"/>
      </w:pPr>
      <w:rPr>
        <w:rFonts w:ascii="OpenSymbol" w:hAnsi="OpenSymbol" w:cs="OpenSymbol" w:hint="default"/>
        <w:rFonts w:cs="OpenSymbol"/>
      </w:rPr>
    </w:lvl>
    <w:lvl w:ilvl="5">
      <w:start w:val="1"/>
      <w:numFmt w:val="bullet"/>
      <w:lvlText w:val="▪"/>
      <w:lvlJc w:val="left"/>
      <w:pPr>
        <w:tabs>
          <w:tab w:val="num" w:pos="2804"/>
        </w:tabs>
        <w:ind w:left="2804" w:hanging="360"/>
      </w:pPr>
      <w:rPr>
        <w:rFonts w:ascii="OpenSymbol" w:hAnsi="OpenSymbol" w:cs="OpenSymbol" w:hint="default"/>
        <w:rFonts w:cs="OpenSymbol"/>
      </w:rPr>
    </w:lvl>
    <w:lvl w:ilvl="6">
      <w:start w:val="1"/>
      <w:numFmt w:val="bullet"/>
      <w:lvlText w:val=""/>
      <w:lvlJc w:val="left"/>
      <w:pPr>
        <w:tabs>
          <w:tab w:val="num" w:pos="3164"/>
        </w:tabs>
        <w:ind w:left="3164" w:hanging="360"/>
      </w:pPr>
      <w:rPr>
        <w:rFonts w:ascii="Symbol" w:hAnsi="Symbol" w:cs="Symbol" w:hint="default"/>
        <w:rFonts w:cs="OpenSymbol"/>
      </w:rPr>
    </w:lvl>
    <w:lvl w:ilvl="7">
      <w:start w:val="1"/>
      <w:numFmt w:val="bullet"/>
      <w:lvlText w:val="◦"/>
      <w:lvlJc w:val="left"/>
      <w:pPr>
        <w:tabs>
          <w:tab w:val="num" w:pos="3524"/>
        </w:tabs>
        <w:ind w:left="3524" w:hanging="360"/>
      </w:pPr>
      <w:rPr>
        <w:rFonts w:ascii="OpenSymbol" w:hAnsi="OpenSymbol" w:cs="OpenSymbol" w:hint="default"/>
        <w:rFonts w:cs="OpenSymbol"/>
      </w:rPr>
    </w:lvl>
    <w:lvl w:ilvl="8">
      <w:start w:val="1"/>
      <w:numFmt w:val="bullet"/>
      <w:lvlText w:val="▪"/>
      <w:lvlJc w:val="left"/>
      <w:pPr>
        <w:tabs>
          <w:tab w:val="num" w:pos="3884"/>
        </w:tabs>
        <w:ind w:left="3884"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revisionView w:insDel="0" w:formatting="0"/>
  <w:trackRevisions/>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GB" w:eastAsia="en-US" w:bidi="ar-SA"/>
      </w:rPr>
    </w:rPrDefault>
    <w:pPrDefault>
      <w:pPr/>
    </w:pPrDefault>
  </w:docDefaults>
  <w:style w:type="paragraph" w:styleId="Normal">
    <w:name w:val="Normal"/>
    <w:qFormat/>
    <w:pPr>
      <w:widowControl/>
      <w:overflowPunct w:val="false"/>
      <w:bidi w:val="0"/>
      <w:spacing w:lineRule="auto" w:line="240" w:before="240" w:after="0"/>
      <w:jc w:val="left"/>
    </w:pPr>
    <w:rPr>
      <w:rFonts w:ascii="Arial" w:hAnsi="Arial" w:eastAsia="Calibri" w:cs="DejaVu Sans"/>
      <w:color w:val="auto"/>
      <w:kern w:val="0"/>
      <w:sz w:val="20"/>
      <w:szCs w:val="20"/>
      <w:lang w:val="en-GB" w:eastAsia="en-US" w:bidi="ar-SA"/>
    </w:rPr>
  </w:style>
  <w:style w:type="paragraph" w:styleId="Heading1">
    <w:name w:val="Heading 1"/>
    <w:basedOn w:val="Normal"/>
    <w:next w:val="Normal"/>
    <w:qFormat/>
    <w:pPr>
      <w:keepNext w:val="true"/>
      <w:keepLines/>
      <w:numPr>
        <w:ilvl w:val="0"/>
        <w:numId w:val="1"/>
      </w:numPr>
      <w:spacing w:before="480" w:after="240"/>
      <w:ind w:left="720" w:right="0" w:hanging="720"/>
      <w:outlineLvl w:val="0"/>
    </w:pPr>
    <w:rPr>
      <w:rFonts w:eastAsia="宋体" w:cs="DejaVu Sans"/>
      <w:b/>
      <w:bCs/>
      <w:sz w:val="24"/>
      <w:szCs w:val="24"/>
    </w:rPr>
  </w:style>
  <w:style w:type="paragraph" w:styleId="Heading2">
    <w:name w:val="Heading 2"/>
    <w:basedOn w:val="Normal"/>
    <w:next w:val="Normal"/>
    <w:qFormat/>
    <w:pPr>
      <w:keepNext w:val="true"/>
      <w:keepLines/>
      <w:numPr>
        <w:ilvl w:val="1"/>
        <w:numId w:val="1"/>
      </w:numPr>
      <w:spacing w:before="480" w:after="240"/>
      <w:ind w:left="720" w:right="0" w:hanging="720"/>
      <w:outlineLvl w:val="1"/>
    </w:pPr>
    <w:rPr>
      <w:rFonts w:eastAsia="宋体" w:cs="DejaVu Sans"/>
      <w:b/>
      <w:bCs/>
      <w:szCs w:val="26"/>
    </w:rPr>
  </w:style>
  <w:style w:type="paragraph" w:styleId="Heading3">
    <w:name w:val="Heading 3"/>
    <w:basedOn w:val="Normal"/>
    <w:next w:val="Normal"/>
    <w:qFormat/>
    <w:pPr>
      <w:keepNext w:val="true"/>
      <w:keepLines/>
      <w:numPr>
        <w:ilvl w:val="2"/>
        <w:numId w:val="1"/>
      </w:numPr>
      <w:spacing w:before="240" w:after="120"/>
      <w:outlineLvl w:val="2"/>
    </w:pPr>
    <w:rPr>
      <w:rFonts w:eastAsia="宋体" w:cs="DejaVu Sans"/>
      <w:b/>
      <w:bCs/>
      <w:i/>
    </w:rPr>
  </w:style>
  <w:style w:type="paragraph" w:styleId="Heading4">
    <w:name w:val="Heading 4"/>
    <w:basedOn w:val="Normal"/>
    <w:next w:val="Normal"/>
    <w:qFormat/>
    <w:pPr>
      <w:keepNext w:val="true"/>
      <w:keepLines/>
      <w:numPr>
        <w:ilvl w:val="3"/>
        <w:numId w:val="1"/>
      </w:numPr>
      <w:ind w:left="720" w:right="0" w:hanging="720"/>
      <w:outlineLvl w:val="3"/>
    </w:pPr>
    <w:rPr>
      <w:rFonts w:eastAsia="宋体" w:cs="DejaVu Sans"/>
      <w:bCs/>
      <w:i/>
      <w:iCs/>
    </w:rPr>
  </w:style>
  <w:style w:type="paragraph" w:styleId="Heading5">
    <w:name w:val="Heading 5"/>
    <w:basedOn w:val="Normal"/>
    <w:next w:val="Normal"/>
    <w:qFormat/>
    <w:pPr>
      <w:keepNext w:val="true"/>
      <w:keepLines/>
      <w:numPr>
        <w:ilvl w:val="4"/>
        <w:numId w:val="1"/>
      </w:numPr>
      <w:spacing w:before="200" w:after="0"/>
      <w:outlineLvl w:val="4"/>
    </w:pPr>
    <w:rPr>
      <w:rFonts w:ascii="Calibri Light" w:hAnsi="Calibri Light" w:eastAsia="宋体" w:cs="DejaVu Sans"/>
      <w:color w:val="1F4D78"/>
    </w:rPr>
  </w:style>
  <w:style w:type="paragraph" w:styleId="Heading6">
    <w:name w:val="Heading 6"/>
    <w:basedOn w:val="Normal"/>
    <w:next w:val="Normal"/>
    <w:qFormat/>
    <w:pPr>
      <w:keepNext w:val="true"/>
      <w:keepLines/>
      <w:numPr>
        <w:ilvl w:val="5"/>
        <w:numId w:val="1"/>
      </w:numPr>
      <w:spacing w:before="200" w:after="0"/>
      <w:outlineLvl w:val="5"/>
    </w:pPr>
    <w:rPr>
      <w:rFonts w:ascii="Calibri Light" w:hAnsi="Calibri Light" w:eastAsia="宋体" w:cs="DejaVu Sans"/>
      <w:i/>
      <w:iCs/>
      <w:color w:val="1F4D78"/>
    </w:rPr>
  </w:style>
  <w:style w:type="paragraph" w:styleId="Heading7">
    <w:name w:val="Heading 7"/>
    <w:basedOn w:val="Normal"/>
    <w:next w:val="Normal"/>
    <w:qFormat/>
    <w:pPr>
      <w:keepNext w:val="true"/>
      <w:keepLines/>
      <w:numPr>
        <w:ilvl w:val="6"/>
        <w:numId w:val="1"/>
      </w:numPr>
      <w:spacing w:before="200" w:after="0"/>
      <w:outlineLvl w:val="6"/>
    </w:pPr>
    <w:rPr>
      <w:rFonts w:ascii="Calibri Light" w:hAnsi="Calibri Light" w:eastAsia="宋体" w:cs="DejaVu Sans"/>
      <w:i/>
      <w:iCs/>
      <w:color w:val="404040"/>
    </w:rPr>
  </w:style>
  <w:style w:type="paragraph" w:styleId="Heading8">
    <w:name w:val="Heading 8"/>
    <w:basedOn w:val="Normal"/>
    <w:next w:val="Normal"/>
    <w:qFormat/>
    <w:pPr>
      <w:keepNext w:val="true"/>
      <w:keepLines/>
      <w:numPr>
        <w:ilvl w:val="7"/>
        <w:numId w:val="1"/>
      </w:numPr>
      <w:spacing w:before="200" w:after="0"/>
      <w:outlineLvl w:val="7"/>
    </w:pPr>
    <w:rPr>
      <w:rFonts w:ascii="Calibri Light" w:hAnsi="Calibri Light" w:eastAsia="宋体" w:cs="DejaVu Sans"/>
      <w:color w:val="404040"/>
    </w:rPr>
  </w:style>
  <w:style w:type="paragraph" w:styleId="Heading9">
    <w:name w:val="Heading 9"/>
    <w:basedOn w:val="Normal"/>
    <w:next w:val="Normal"/>
    <w:qFormat/>
    <w:pPr>
      <w:keepNext w:val="true"/>
      <w:keepLines/>
      <w:numPr>
        <w:ilvl w:val="8"/>
        <w:numId w:val="1"/>
      </w:numPr>
      <w:spacing w:before="200" w:after="0"/>
      <w:outlineLvl w:val="8"/>
    </w:pPr>
    <w:rPr>
      <w:rFonts w:ascii="Calibri Light" w:hAnsi="Calibri Light" w:eastAsia="宋体" w:cs="DejaVu Sans"/>
      <w:i/>
      <w:iCs/>
      <w:color w:val="404040"/>
    </w:rPr>
  </w:style>
  <w:style w:type="character" w:styleId="DefaultParagraphFont">
    <w:name w:val="Default Paragraph Font"/>
    <w:qFormat/>
    <w:rPr/>
  </w:style>
  <w:style w:type="character" w:styleId="Heading1Char">
    <w:name w:val="Heading 1 Char"/>
    <w:basedOn w:val="DefaultParagraphFont"/>
    <w:qFormat/>
    <w:rPr>
      <w:rFonts w:ascii="Arial" w:hAnsi="Arial" w:eastAsia="宋体" w:cs="DejaVu Sans"/>
      <w:b/>
      <w:bCs/>
      <w:sz w:val="24"/>
      <w:szCs w:val="24"/>
    </w:rPr>
  </w:style>
  <w:style w:type="character" w:styleId="Heading2Char">
    <w:name w:val="Heading 2 Char"/>
    <w:basedOn w:val="DefaultParagraphFont"/>
    <w:qFormat/>
    <w:rPr>
      <w:rFonts w:ascii="Arial" w:hAnsi="Arial" w:eastAsia="宋体" w:cs="DejaVu Sans"/>
      <w:b/>
      <w:bCs/>
      <w:sz w:val="20"/>
      <w:szCs w:val="26"/>
    </w:rPr>
  </w:style>
  <w:style w:type="character" w:styleId="Heading3Char">
    <w:name w:val="Heading 3 Char"/>
    <w:basedOn w:val="DefaultParagraphFont"/>
    <w:qFormat/>
    <w:rPr>
      <w:rFonts w:ascii="Arial" w:hAnsi="Arial" w:eastAsia="宋体" w:cs="DejaVu Sans"/>
      <w:b/>
      <w:bCs/>
      <w:i/>
      <w:sz w:val="20"/>
      <w:szCs w:val="20"/>
    </w:rPr>
  </w:style>
  <w:style w:type="character" w:styleId="Heading4Char">
    <w:name w:val="Heading 4 Char"/>
    <w:basedOn w:val="DefaultParagraphFont"/>
    <w:qFormat/>
    <w:rPr>
      <w:rFonts w:ascii="Arial" w:hAnsi="Arial" w:eastAsia="宋体" w:cs="DejaVu Sans"/>
      <w:bCs/>
      <w:i/>
      <w:iCs/>
      <w:sz w:val="20"/>
      <w:szCs w:val="20"/>
    </w:rPr>
  </w:style>
  <w:style w:type="character" w:styleId="Heading5Char">
    <w:name w:val="Heading 5 Char"/>
    <w:basedOn w:val="DefaultParagraphFont"/>
    <w:qFormat/>
    <w:rPr>
      <w:rFonts w:ascii="Calibri Light" w:hAnsi="Calibri Light" w:eastAsia="宋体" w:cs="DejaVu Sans"/>
      <w:color w:val="1F4D78"/>
      <w:sz w:val="20"/>
      <w:szCs w:val="20"/>
    </w:rPr>
  </w:style>
  <w:style w:type="character" w:styleId="Heading6Char">
    <w:name w:val="Heading 6 Char"/>
    <w:basedOn w:val="DefaultParagraphFont"/>
    <w:qFormat/>
    <w:rPr>
      <w:rFonts w:ascii="Calibri Light" w:hAnsi="Calibri Light" w:eastAsia="宋体" w:cs="DejaVu Sans"/>
      <w:i/>
      <w:iCs/>
      <w:color w:val="1F4D78"/>
      <w:sz w:val="20"/>
      <w:szCs w:val="20"/>
    </w:rPr>
  </w:style>
  <w:style w:type="character" w:styleId="Heading7Char">
    <w:name w:val="Heading 7 Char"/>
    <w:basedOn w:val="DefaultParagraphFont"/>
    <w:qFormat/>
    <w:rPr>
      <w:rFonts w:ascii="Calibri Light" w:hAnsi="Calibri Light" w:eastAsia="宋体" w:cs="DejaVu Sans"/>
      <w:i/>
      <w:iCs/>
      <w:color w:val="404040"/>
      <w:sz w:val="20"/>
      <w:szCs w:val="20"/>
    </w:rPr>
  </w:style>
  <w:style w:type="character" w:styleId="Heading8Char">
    <w:name w:val="Heading 8 Char"/>
    <w:basedOn w:val="DefaultParagraphFont"/>
    <w:qFormat/>
    <w:rPr>
      <w:rFonts w:ascii="Calibri Light" w:hAnsi="Calibri Light" w:eastAsia="宋体" w:cs="DejaVu Sans"/>
      <w:color w:val="404040"/>
      <w:sz w:val="20"/>
      <w:szCs w:val="20"/>
    </w:rPr>
  </w:style>
  <w:style w:type="character" w:styleId="Heading9Char">
    <w:name w:val="Heading 9 Char"/>
    <w:basedOn w:val="DefaultParagraphFont"/>
    <w:qFormat/>
    <w:rPr>
      <w:rFonts w:ascii="Calibri Light" w:hAnsi="Calibri Light" w:eastAsia="宋体" w:cs="DejaVu Sans"/>
      <w:i/>
      <w:iCs/>
      <w:color w:val="404040"/>
      <w:sz w:val="20"/>
      <w:szCs w:val="20"/>
    </w:rPr>
  </w:style>
  <w:style w:type="character" w:styleId="HeaderChar">
    <w:name w:val="Header Char"/>
    <w:basedOn w:val="DefaultParagraphFont"/>
    <w:qFormat/>
    <w:rPr>
      <w:rFonts w:ascii="Arial" w:hAnsi="Arial"/>
      <w:caps/>
      <w:sz w:val="14"/>
      <w:szCs w:val="20"/>
    </w:rPr>
  </w:style>
  <w:style w:type="character" w:styleId="TitleChar">
    <w:name w:val="Title Char"/>
    <w:basedOn w:val="DefaultParagraphFont"/>
    <w:qFormat/>
    <w:rPr>
      <w:rFonts w:ascii="Arial" w:hAnsi="Arial" w:eastAsia="宋体" w:cs="DejaVu Sans"/>
      <w:b/>
      <w:bCs/>
      <w:sz w:val="24"/>
      <w:szCs w:val="24"/>
    </w:rPr>
  </w:style>
  <w:style w:type="character" w:styleId="FooterChar">
    <w:name w:val="Footer Char"/>
    <w:basedOn w:val="DefaultParagraphFont"/>
    <w:qFormat/>
    <w:rPr>
      <w:rFonts w:ascii="Arial" w:hAnsi="Arial"/>
      <w:sz w:val="14"/>
      <w:szCs w:val="20"/>
    </w:rPr>
  </w:style>
  <w:style w:type="character" w:styleId="Emphasis">
    <w:name w:val="Emphasis"/>
    <w:basedOn w:val="DefaultParagraphFont"/>
    <w:qFormat/>
    <w:rPr>
      <w:i/>
      <w:iCs/>
    </w:rPr>
  </w:style>
  <w:style w:type="character" w:styleId="SignatureChar">
    <w:name w:val="Signature Char"/>
    <w:basedOn w:val="DefaultParagraphFont"/>
    <w:qFormat/>
    <w:rPr>
      <w:rFonts w:ascii="Arial" w:hAnsi="Arial" w:cs="Arial"/>
      <w:sz w:val="20"/>
      <w:szCs w:val="20"/>
    </w:rPr>
  </w:style>
  <w:style w:type="character" w:styleId="SubtitleChar">
    <w:name w:val="Subtitle Char"/>
    <w:basedOn w:val="DefaultParagraphFont"/>
    <w:qFormat/>
    <w:rPr>
      <w:rFonts w:ascii="Arial" w:hAnsi="Arial" w:eastAsia="宋体" w:cs="DejaVu Sans"/>
      <w:b/>
      <w:bCs/>
      <w:sz w:val="24"/>
      <w:szCs w:val="24"/>
    </w:rPr>
  </w:style>
  <w:style w:type="character" w:styleId="BalloonTextChar">
    <w:name w:val="Balloon Text Char"/>
    <w:basedOn w:val="DefaultParagraphFont"/>
    <w:qFormat/>
    <w:rPr>
      <w:rFonts w:ascii="Segoe UI" w:hAnsi="Segoe UI" w:cs="Segoe UI"/>
      <w:sz w:val="18"/>
      <w:szCs w:val="18"/>
    </w:rPr>
  </w:style>
  <w:style w:type="character" w:styleId="PlaceholderText">
    <w:name w:val="Placeholder Text"/>
    <w:basedOn w:val="DefaultParagraphFont"/>
    <w:qFormat/>
    <w:rPr>
      <w:color w:val="808080"/>
    </w:rPr>
  </w:style>
  <w:style w:type="character" w:styleId="InternetLink">
    <w:name w:val="Internet Link"/>
    <w:basedOn w:val="DefaultParagraphFont"/>
    <w:rPr>
      <w:color w:val="0563C1"/>
      <w:u w:val="single"/>
    </w:rPr>
  </w:style>
  <w:style w:type="character" w:styleId="FollowedHyperlink">
    <w:name w:val="FollowedHyperlink"/>
    <w:basedOn w:val="DefaultParagraphFont"/>
    <w:qFormat/>
    <w:rPr>
      <w:color w:val="954F72"/>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Arial" w:hAnsi="Arial"/>
      <w:sz w:val="20"/>
      <w:szCs w:val="20"/>
    </w:rPr>
  </w:style>
  <w:style w:type="character" w:styleId="CommentSubjectChar">
    <w:name w:val="Comment Subject Char"/>
    <w:basedOn w:val="CommentTextChar"/>
    <w:qFormat/>
    <w:rPr>
      <w:rFonts w:ascii="Arial" w:hAnsi="Arial"/>
      <w:b/>
      <w:bCs/>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spacing w:lineRule="exact" w:line="150" w:before="0" w:after="0"/>
      <w:jc w:val="right"/>
    </w:pPr>
    <w:rPr>
      <w:caps/>
      <w:sz w:val="14"/>
    </w:rPr>
  </w:style>
  <w:style w:type="paragraph" w:styleId="Title">
    <w:name w:val="Title"/>
    <w:basedOn w:val="Heading1"/>
    <w:next w:val="Normal"/>
    <w:qFormat/>
    <w:pPr>
      <w:numPr>
        <w:ilvl w:val="0"/>
        <w:numId w:val="0"/>
      </w:numPr>
      <w:spacing w:before="0" w:after="0"/>
      <w:ind w:left="720" w:right="0" w:hanging="720"/>
    </w:pPr>
    <w:rPr/>
  </w:style>
  <w:style w:type="paragraph" w:styleId="Footer">
    <w:name w:val="Footer"/>
    <w:basedOn w:val="Normal"/>
    <w:pPr>
      <w:spacing w:lineRule="exact" w:line="150" w:before="0" w:after="0"/>
    </w:pPr>
    <w:rPr>
      <w:sz w:val="14"/>
    </w:rPr>
  </w:style>
  <w:style w:type="paragraph" w:styleId="Signature">
    <w:name w:val="Signature"/>
    <w:basedOn w:val="Normal"/>
    <w:next w:val="NoSpacing"/>
    <w:pPr>
      <w:tabs>
        <w:tab w:val="clear" w:pos="708"/>
        <w:tab w:val="left" w:pos="4536" w:leader="none"/>
      </w:tabs>
      <w:spacing w:before="1440" w:after="0"/>
    </w:pPr>
    <w:rPr>
      <w:rFonts w:cs="Arial"/>
    </w:rPr>
  </w:style>
  <w:style w:type="paragraph" w:styleId="KOPTEKST3">
    <w:name w:val="_KOPTEKST3"/>
    <w:basedOn w:val="Normal"/>
    <w:qFormat/>
    <w:pPr>
      <w:spacing w:before="0" w:after="0"/>
      <w:jc w:val="right"/>
    </w:pPr>
    <w:rPr>
      <w:caps/>
      <w:sz w:val="80"/>
    </w:rPr>
  </w:style>
  <w:style w:type="paragraph" w:styleId="Subtitle">
    <w:name w:val="Subtitle"/>
    <w:basedOn w:val="Title"/>
    <w:next w:val="Normal"/>
    <w:qFormat/>
    <w:pPr>
      <w:spacing w:before="480" w:after="240"/>
    </w:pPr>
    <w:rPr/>
  </w:style>
  <w:style w:type="paragraph" w:styleId="AV24pt">
    <w:name w:val="_AV-24pt"/>
    <w:basedOn w:val="Normal"/>
    <w:next w:val="Normal"/>
    <w:qFormat/>
    <w:pPr>
      <w:spacing w:before="480" w:after="0"/>
    </w:pPr>
    <w:rPr>
      <w:rFonts w:cs="Arial"/>
    </w:rPr>
  </w:style>
  <w:style w:type="paragraph" w:styleId="ListParagraph">
    <w:name w:val="List Paragraph"/>
    <w:basedOn w:val="Normal"/>
    <w:qFormat/>
    <w:pPr>
      <w:spacing w:before="240" w:after="0"/>
      <w:contextualSpacing/>
    </w:pPr>
    <w:rPr/>
  </w:style>
  <w:style w:type="paragraph" w:styleId="NoSpacing">
    <w:name w:val="No Spacing"/>
    <w:qFormat/>
    <w:pPr>
      <w:widowControl/>
      <w:overflowPunct w:val="false"/>
      <w:bidi w:val="0"/>
      <w:spacing w:lineRule="auto" w:line="240" w:before="0" w:after="0"/>
      <w:jc w:val="left"/>
    </w:pPr>
    <w:rPr>
      <w:rFonts w:ascii="Arial" w:hAnsi="Arial" w:eastAsia="Calibri" w:cs="DejaVu Sans"/>
      <w:color w:val="auto"/>
      <w:kern w:val="0"/>
      <w:sz w:val="20"/>
      <w:szCs w:val="20"/>
      <w:lang w:val="en-GB" w:eastAsia="en-US" w:bidi="ar-SA"/>
    </w:rPr>
  </w:style>
  <w:style w:type="paragraph" w:styleId="BalloonText">
    <w:name w:val="Balloon Text"/>
    <w:basedOn w:val="Normal"/>
    <w:qFormat/>
    <w:pPr>
      <w:spacing w:before="0" w:after="0"/>
    </w:pPr>
    <w:rPr>
      <w:rFonts w:ascii="Segoe UI" w:hAnsi="Segoe UI" w:cs="Segoe UI"/>
      <w:sz w:val="18"/>
      <w:szCs w:val="18"/>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uleuven.be/english/education/quality/cobra-english/quality-assurance-method"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hyperlink" Target="https://www.kuleuven.be/english/education/quality/cobra-english/quality-assurance-method" TargetMode="External"/><Relationship Id="rId3" Type="http://schemas.openxmlformats.org/officeDocument/2006/relationships/hyperlink" Target="https://www.kuleuven.be/english/education/quality" TargetMode="External"/><Relationship Id="rId4" Type="http://schemas.openxmlformats.org/officeDocument/2006/relationships/hyperlink" Target="https://www.kuleuven.be/onderwijs/onderwijslexicon" TargetMode="External"/>
</Relationships>
</file>

<file path=word/_rels/header1.xml.rels><?xml version="1.0" encoding="UTF-8"?>
<Relationships xmlns="http://schemas.openxmlformats.org/package/2006/relationships"><Relationship Id="rId1" Type="http://schemas.openxmlformats.org/officeDocument/2006/relationships/image" Target="media/image1.tif"/>
</Relationships>
</file>

<file path=word/_rels/header2.xml.rels><?xml version="1.0" encoding="UTF-8"?>
<Relationships xmlns="http://schemas.openxmlformats.org/package/2006/relationships"><Relationship Id="rId1" Type="http://schemas.openxmlformats.org/officeDocument/2006/relationships/image" Target="media/image2.tif"/><Relationship Id="rId2" Type="http://schemas.openxmlformats.org/officeDocument/2006/relationships/image" Target="media/image3.tif"/>
</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LibreOffice/6.3.3.2$MacOSX_X86_64 LibreOffice_project/a64200df03143b798afd1ec74a12ab50359878ed</Application>
  <Pages>2</Pages>
  <Words>535</Words>
  <Characters>3231</Characters>
  <CharactersWithSpaces>3749</CharactersWithSpaces>
  <Paragraphs>21</Paragraphs>
  <Company>KU 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2019-12-05T10:15:00Z</dcterms:created>
  <dc:creator>Andries Verslyppe</dc:creator>
  <dc:description/>
  <cp:keywords>Template COOK</cp:keywords>
  <dc:language>en-GB</dc:language>
  <cp:lastModifiedBy>Simon Maenaut</cp:lastModifiedBy>
  <cp:lastPrinted>2019-10-01T11:59:00Z</cp:lastPrinted>
  <dcterms:modified xsi:type="dcterms:W3CDTF">2019-12-05T22:12:15Z</dcterms:modified>
  <cp:revision>10</cp:revision>
  <dc:subject/>
  <dc:title>Template COOK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KU Leuven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